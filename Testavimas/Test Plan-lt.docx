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9E18" w14:textId="17261B52" w:rsidR="00227493" w:rsidRPr="00C44AD4" w:rsidRDefault="00227493" w:rsidP="409925F9">
      <w:pPr>
        <w:spacing w:before="400" w:after="120"/>
        <w:jc w:val="center"/>
        <w:rPr>
          <w:rFonts w:ascii="Times New Roman" w:hAnsi="Times New Roman" w:cs="Times New Roman"/>
          <w:b/>
          <w:sz w:val="24"/>
          <w:szCs w:val="24"/>
          <w:lang w:val="lt-LT"/>
        </w:rPr>
      </w:pPr>
      <w:r w:rsidRPr="00C44AD4">
        <w:rPr>
          <w:rFonts w:ascii="Times New Roman" w:hAnsi="Times New Roman" w:cs="Times New Roman"/>
          <w:sz w:val="24"/>
          <w:szCs w:val="24"/>
          <w:lang w:val="lt-LT"/>
        </w:rPr>
        <w:drawing>
          <wp:inline distT="0" distB="0" distL="0" distR="0" wp14:anchorId="41978130" wp14:editId="719645F5">
            <wp:extent cx="883920" cy="969645"/>
            <wp:effectExtent l="0" t="0" r="0" b="0"/>
            <wp:docPr id="3"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883920" cy="969645"/>
                    </a:xfrm>
                    <a:prstGeom prst="rect">
                      <a:avLst/>
                    </a:prstGeom>
                  </pic:spPr>
                </pic:pic>
              </a:graphicData>
            </a:graphic>
          </wp:inline>
        </w:drawing>
      </w:r>
    </w:p>
    <w:p w14:paraId="0AE04484" w14:textId="3668F6E1" w:rsidR="00227493" w:rsidRPr="00C44AD4" w:rsidRDefault="00227493" w:rsidP="719645F5">
      <w:pPr>
        <w:spacing w:before="400" w:after="120"/>
        <w:jc w:val="center"/>
        <w:rPr>
          <w:rFonts w:ascii="Times New Roman" w:hAnsi="Times New Roman" w:cs="Times New Roman"/>
          <w:b/>
          <w:sz w:val="24"/>
          <w:szCs w:val="24"/>
          <w:lang w:val="lt-LT"/>
        </w:rPr>
      </w:pPr>
      <w:r w:rsidRPr="00C44AD4">
        <w:rPr>
          <w:rFonts w:ascii="Times New Roman" w:hAnsi="Times New Roman" w:cs="Times New Roman"/>
          <w:b/>
          <w:sz w:val="24"/>
          <w:szCs w:val="24"/>
          <w:lang w:val="lt-LT"/>
        </w:rPr>
        <w:t>Kauno technologijos universitetas</w:t>
      </w:r>
    </w:p>
    <w:p w14:paraId="58B14588" w14:textId="77777777" w:rsidR="00227493" w:rsidRPr="00C44AD4" w:rsidRDefault="00227493" w:rsidP="00227493">
      <w:pPr>
        <w:spacing w:before="120" w:after="1900"/>
        <w:jc w:val="center"/>
        <w:rPr>
          <w:rFonts w:ascii="Times New Roman" w:hAnsi="Times New Roman" w:cs="Times New Roman"/>
          <w:sz w:val="24"/>
          <w:szCs w:val="24"/>
          <w:lang w:val="lt-LT"/>
        </w:rPr>
      </w:pPr>
      <w:r w:rsidRPr="00C44AD4">
        <w:rPr>
          <w:rFonts w:ascii="Times New Roman" w:hAnsi="Times New Roman" w:cs="Times New Roman"/>
          <w:sz w:val="24"/>
          <w:szCs w:val="24"/>
          <w:lang w:val="lt-LT"/>
        </w:rPr>
        <w:t>Informatikos Fakultetas</w:t>
      </w:r>
    </w:p>
    <w:p w14:paraId="23C55A7C" w14:textId="26A1D82D" w:rsidR="00227493" w:rsidRPr="00C44AD4" w:rsidRDefault="009D76D8" w:rsidP="00227493">
      <w:pPr>
        <w:jc w:val="center"/>
        <w:rPr>
          <w:rFonts w:ascii="Times New Roman" w:hAnsi="Times New Roman" w:cs="Times New Roman"/>
          <w:b/>
          <w:sz w:val="24"/>
          <w:szCs w:val="24"/>
          <w:highlight w:val="yellow"/>
          <w:lang w:val="lt-LT"/>
        </w:rPr>
      </w:pPr>
      <w:r w:rsidRPr="00C44AD4">
        <w:rPr>
          <w:rFonts w:ascii="Times New Roman" w:hAnsi="Times New Roman" w:cs="Times New Roman"/>
          <w:b/>
          <w:sz w:val="24"/>
          <w:szCs w:val="24"/>
          <w:lang w:val="lt-LT"/>
        </w:rPr>
        <w:t xml:space="preserve">Programų Sistemų Testavimas </w:t>
      </w:r>
      <w:r w:rsidR="00227493" w:rsidRPr="00C44AD4">
        <w:rPr>
          <w:rFonts w:ascii="Times New Roman" w:hAnsi="Times New Roman" w:cs="Times New Roman"/>
          <w:b/>
          <w:sz w:val="24"/>
          <w:szCs w:val="24"/>
          <w:lang w:val="lt-LT"/>
        </w:rPr>
        <w:t>(</w:t>
      </w:r>
      <w:r w:rsidR="007C0790" w:rsidRPr="00C44AD4">
        <w:rPr>
          <w:rFonts w:ascii="Times New Roman" w:hAnsi="Times New Roman" w:cs="Times New Roman"/>
          <w:b/>
          <w:sz w:val="24"/>
          <w:szCs w:val="24"/>
          <w:lang w:val="lt-LT"/>
        </w:rPr>
        <w:t>T120B162</w:t>
      </w:r>
      <w:r w:rsidR="00227493" w:rsidRPr="00C44AD4">
        <w:rPr>
          <w:rFonts w:ascii="Times New Roman" w:hAnsi="Times New Roman" w:cs="Times New Roman"/>
          <w:b/>
          <w:sz w:val="24"/>
          <w:szCs w:val="24"/>
          <w:lang w:val="lt-LT"/>
        </w:rPr>
        <w:t>)</w:t>
      </w:r>
    </w:p>
    <w:p w14:paraId="652D05FC" w14:textId="77777777" w:rsidR="00227493" w:rsidRPr="00C44AD4" w:rsidRDefault="00227493" w:rsidP="00227493">
      <w:pPr>
        <w:spacing w:before="120" w:after="2000"/>
        <w:jc w:val="center"/>
        <w:rPr>
          <w:rFonts w:ascii="Times New Roman" w:hAnsi="Times New Roman" w:cs="Times New Roman"/>
          <w:sz w:val="24"/>
          <w:szCs w:val="24"/>
          <w:lang w:val="lt-LT"/>
        </w:rPr>
      </w:pPr>
      <w:r w:rsidRPr="00C44AD4">
        <w:rPr>
          <w:rFonts w:ascii="Times New Roman" w:hAnsi="Times New Roman" w:cs="Times New Roman"/>
          <w:sz w:val="24"/>
          <w:szCs w:val="24"/>
          <w:lang w:val="lt-LT"/>
        </w:rPr>
        <w:t>1-ojo laboratorinio darbo ataskaita</w:t>
      </w:r>
    </w:p>
    <w:tbl>
      <w:tblPr>
        <w:tblStyle w:val="Lentelscel2"/>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134"/>
      </w:tblGrid>
      <w:tr w:rsidR="00227493" w:rsidRPr="001D1128" w14:paraId="30D4BF3E" w14:textId="77777777" w:rsidTr="008827AC">
        <w:trPr>
          <w:trHeight w:val="454"/>
          <w:jc w:val="right"/>
        </w:trPr>
        <w:tc>
          <w:tcPr>
            <w:tcW w:w="3969" w:type="dxa"/>
            <w:tcBorders>
              <w:top w:val="single" w:sz="4" w:space="0" w:color="D4AF37"/>
            </w:tcBorders>
            <w:vAlign w:val="center"/>
          </w:tcPr>
          <w:p w14:paraId="0B4B8491" w14:textId="4B11718E" w:rsidR="00227493" w:rsidRPr="00C44AD4" w:rsidRDefault="00227493" w:rsidP="008827AC">
            <w:pPr>
              <w:rPr>
                <w:rFonts w:cs="Times New Roman"/>
                <w:sz w:val="24"/>
                <w:szCs w:val="24"/>
              </w:rPr>
            </w:pPr>
            <w:r w:rsidRPr="00C44AD4">
              <w:rPr>
                <w:rFonts w:cs="Times New Roman"/>
                <w:sz w:val="24"/>
                <w:szCs w:val="24"/>
              </w:rPr>
              <w:t>Atliko</w:t>
            </w:r>
            <w:r w:rsidR="1C5AF929" w:rsidRPr="00C44AD4">
              <w:rPr>
                <w:rFonts w:cs="Times New Roman"/>
                <w:sz w:val="24"/>
                <w:szCs w:val="24"/>
              </w:rPr>
              <w:t xml:space="preserve"> IFF-2/1 grupės studentai:</w:t>
            </w:r>
          </w:p>
        </w:tc>
        <w:tc>
          <w:tcPr>
            <w:tcW w:w="1134" w:type="dxa"/>
            <w:tcBorders>
              <w:top w:val="single" w:sz="4" w:space="0" w:color="D4AF37"/>
            </w:tcBorders>
            <w:vAlign w:val="center"/>
          </w:tcPr>
          <w:p w14:paraId="6B29775B" w14:textId="77777777" w:rsidR="00227493" w:rsidRPr="00C44AD4" w:rsidRDefault="00227493" w:rsidP="008827AC">
            <w:pPr>
              <w:rPr>
                <w:rFonts w:cs="Times New Roman"/>
                <w:sz w:val="24"/>
                <w:szCs w:val="24"/>
              </w:rPr>
            </w:pPr>
          </w:p>
        </w:tc>
      </w:tr>
      <w:tr w:rsidR="00227493" w:rsidRPr="001D1128" w14:paraId="209ABDD6" w14:textId="77777777" w:rsidTr="008827AC">
        <w:trPr>
          <w:trHeight w:val="454"/>
          <w:jc w:val="right"/>
        </w:trPr>
        <w:tc>
          <w:tcPr>
            <w:tcW w:w="3969" w:type="dxa"/>
            <w:vAlign w:val="center"/>
          </w:tcPr>
          <w:p w14:paraId="49769BCF" w14:textId="77777777" w:rsidR="00227493" w:rsidRPr="00C44AD4" w:rsidRDefault="00227493" w:rsidP="7B610A42">
            <w:pPr>
              <w:spacing w:before="120"/>
              <w:rPr>
                <w:rFonts w:cs="Times New Roman"/>
                <w:sz w:val="24"/>
                <w:szCs w:val="24"/>
              </w:rPr>
            </w:pPr>
            <w:r w:rsidRPr="00C44AD4">
              <w:rPr>
                <w:rFonts w:cs="Times New Roman"/>
                <w:sz w:val="24"/>
                <w:szCs w:val="24"/>
              </w:rPr>
              <w:t>Rokas Gudžiūnas</w:t>
            </w:r>
          </w:p>
          <w:p w14:paraId="13739BC0" w14:textId="77777777" w:rsidR="001D1128" w:rsidRPr="00C44AD4" w:rsidRDefault="001D1128" w:rsidP="7B610A42">
            <w:pPr>
              <w:spacing w:before="120"/>
              <w:rPr>
                <w:rFonts w:cs="Times New Roman"/>
                <w:sz w:val="24"/>
                <w:szCs w:val="24"/>
              </w:rPr>
            </w:pPr>
            <w:r w:rsidRPr="00C44AD4">
              <w:rPr>
                <w:rFonts w:cs="Times New Roman"/>
                <w:sz w:val="24"/>
                <w:szCs w:val="24"/>
              </w:rPr>
              <w:t>Gedmantas Šilinskas</w:t>
            </w:r>
          </w:p>
          <w:p w14:paraId="43B53B93" w14:textId="77777777" w:rsidR="001D1128" w:rsidRPr="00C44AD4" w:rsidRDefault="001D1128" w:rsidP="7B610A42">
            <w:pPr>
              <w:spacing w:before="120"/>
              <w:rPr>
                <w:rFonts w:cs="Times New Roman"/>
                <w:sz w:val="24"/>
                <w:szCs w:val="24"/>
              </w:rPr>
            </w:pPr>
            <w:r w:rsidRPr="00C44AD4">
              <w:rPr>
                <w:rFonts w:cs="Times New Roman"/>
                <w:sz w:val="24"/>
                <w:szCs w:val="24"/>
              </w:rPr>
              <w:t>Rugilė Jovaišaitė</w:t>
            </w:r>
          </w:p>
          <w:p w14:paraId="222F279E" w14:textId="0F51FD07" w:rsidR="001D1128" w:rsidRPr="00C44AD4" w:rsidRDefault="001D1128" w:rsidP="7B610A42">
            <w:pPr>
              <w:spacing w:before="120"/>
              <w:rPr>
                <w:rFonts w:cs="Times New Roman"/>
                <w:sz w:val="24"/>
                <w:szCs w:val="24"/>
              </w:rPr>
            </w:pPr>
            <w:r w:rsidRPr="00C44AD4">
              <w:rPr>
                <w:rFonts w:cs="Times New Roman"/>
                <w:sz w:val="24"/>
                <w:szCs w:val="24"/>
              </w:rPr>
              <w:t>Simona Gerikaitė</w:t>
            </w:r>
          </w:p>
        </w:tc>
        <w:tc>
          <w:tcPr>
            <w:tcW w:w="1134" w:type="dxa"/>
            <w:vAlign w:val="center"/>
          </w:tcPr>
          <w:p w14:paraId="060FA0DC" w14:textId="77777777" w:rsidR="00227493" w:rsidRPr="00C44AD4" w:rsidRDefault="00227493" w:rsidP="008827AC">
            <w:pPr>
              <w:rPr>
                <w:rFonts w:cs="Times New Roman"/>
                <w:vanish/>
                <w:color w:val="808080" w:themeColor="background1" w:themeShade="80"/>
                <w:sz w:val="24"/>
                <w:szCs w:val="24"/>
              </w:rPr>
            </w:pPr>
            <w:r w:rsidRPr="00C44AD4">
              <w:rPr>
                <w:rFonts w:cs="Times New Roman"/>
                <w:vanish/>
                <w:color w:val="808080" w:themeColor="background1" w:themeShade="80"/>
                <w:sz w:val="24"/>
                <w:szCs w:val="24"/>
              </w:rPr>
              <w:t>(parašas) (data)</w:t>
            </w:r>
          </w:p>
        </w:tc>
      </w:tr>
      <w:tr w:rsidR="00227493" w:rsidRPr="001D1128" w14:paraId="06922143" w14:textId="77777777" w:rsidTr="008827AC">
        <w:trPr>
          <w:trHeight w:val="454"/>
          <w:jc w:val="right"/>
        </w:trPr>
        <w:tc>
          <w:tcPr>
            <w:tcW w:w="3969" w:type="dxa"/>
            <w:vAlign w:val="center"/>
          </w:tcPr>
          <w:p w14:paraId="6B719122" w14:textId="77777777" w:rsidR="00227493" w:rsidRPr="00C44AD4" w:rsidRDefault="00227493" w:rsidP="008827AC">
            <w:pPr>
              <w:ind w:firstLine="37"/>
              <w:rPr>
                <w:rFonts w:cs="Times New Roman"/>
                <w:sz w:val="24"/>
                <w:szCs w:val="24"/>
              </w:rPr>
            </w:pPr>
          </w:p>
          <w:p w14:paraId="7ED9AFBF" w14:textId="68FC2C50" w:rsidR="00227493" w:rsidRPr="00C44AD4" w:rsidRDefault="00227493" w:rsidP="008827AC">
            <w:pPr>
              <w:ind w:firstLine="37"/>
              <w:rPr>
                <w:rFonts w:cs="Times New Roman"/>
                <w:sz w:val="24"/>
                <w:szCs w:val="24"/>
              </w:rPr>
            </w:pPr>
            <w:r w:rsidRPr="00C44AD4">
              <w:rPr>
                <w:rFonts w:cs="Times New Roman"/>
                <w:sz w:val="24"/>
                <w:szCs w:val="24"/>
              </w:rPr>
              <w:t>Pri</w:t>
            </w:r>
            <w:r w:rsidR="00E87F4C">
              <w:rPr>
                <w:rFonts w:cs="Times New Roman"/>
                <w:sz w:val="24"/>
                <w:szCs w:val="24"/>
              </w:rPr>
              <w:t>ė</w:t>
            </w:r>
            <w:r w:rsidRPr="00C44AD4">
              <w:rPr>
                <w:rFonts w:cs="Times New Roman"/>
                <w:sz w:val="24"/>
                <w:szCs w:val="24"/>
              </w:rPr>
              <w:t>mė:</w:t>
            </w:r>
          </w:p>
        </w:tc>
        <w:tc>
          <w:tcPr>
            <w:tcW w:w="1134" w:type="dxa"/>
            <w:vAlign w:val="center"/>
          </w:tcPr>
          <w:p w14:paraId="00382FE5" w14:textId="77777777" w:rsidR="00227493" w:rsidRPr="00C44AD4" w:rsidRDefault="00227493" w:rsidP="008827AC">
            <w:pPr>
              <w:rPr>
                <w:rFonts w:cs="Times New Roman"/>
                <w:vanish/>
                <w:color w:val="808080" w:themeColor="background1" w:themeShade="80"/>
                <w:sz w:val="24"/>
                <w:szCs w:val="24"/>
              </w:rPr>
            </w:pPr>
          </w:p>
        </w:tc>
      </w:tr>
      <w:tr w:rsidR="00227493" w:rsidRPr="001D1128" w14:paraId="47C5C115" w14:textId="77777777" w:rsidTr="008827AC">
        <w:trPr>
          <w:trHeight w:val="454"/>
          <w:jc w:val="right"/>
        </w:trPr>
        <w:tc>
          <w:tcPr>
            <w:tcW w:w="3969" w:type="dxa"/>
            <w:vAlign w:val="center"/>
          </w:tcPr>
          <w:p w14:paraId="2F12BC3E" w14:textId="6BCA26B6" w:rsidR="00227493" w:rsidRPr="00C44AD4" w:rsidRDefault="00136F51" w:rsidP="7B610A42">
            <w:pPr>
              <w:spacing w:before="120"/>
              <w:rPr>
                <w:rFonts w:cs="Times New Roman"/>
                <w:sz w:val="24"/>
                <w:szCs w:val="24"/>
              </w:rPr>
            </w:pPr>
            <w:r w:rsidRPr="00C44AD4">
              <w:rPr>
                <w:rFonts w:cs="Times New Roman"/>
                <w:sz w:val="24"/>
                <w:szCs w:val="24"/>
              </w:rPr>
              <w:t>doc. prakt. Guogis Evaldas</w:t>
            </w:r>
          </w:p>
        </w:tc>
        <w:tc>
          <w:tcPr>
            <w:tcW w:w="1134" w:type="dxa"/>
            <w:vAlign w:val="center"/>
          </w:tcPr>
          <w:p w14:paraId="7CCC6182" w14:textId="77777777" w:rsidR="00227493" w:rsidRPr="00C44AD4" w:rsidRDefault="00227493" w:rsidP="008827AC">
            <w:pPr>
              <w:rPr>
                <w:rFonts w:cs="Times New Roman"/>
                <w:vanish/>
                <w:color w:val="808080" w:themeColor="background1" w:themeShade="80"/>
                <w:sz w:val="24"/>
                <w:szCs w:val="24"/>
              </w:rPr>
            </w:pPr>
            <w:r w:rsidRPr="00C44AD4">
              <w:rPr>
                <w:rFonts w:cs="Times New Roman"/>
                <w:vanish/>
                <w:color w:val="808080" w:themeColor="background1" w:themeShade="80"/>
                <w:sz w:val="24"/>
                <w:szCs w:val="24"/>
              </w:rPr>
              <w:t>(parašas) (data)</w:t>
            </w:r>
          </w:p>
        </w:tc>
      </w:tr>
      <w:tr w:rsidR="00227493" w:rsidRPr="001D1128" w14:paraId="42219401" w14:textId="77777777" w:rsidTr="6E096F8C">
        <w:trPr>
          <w:trHeight w:val="330"/>
          <w:jc w:val="right"/>
        </w:trPr>
        <w:tc>
          <w:tcPr>
            <w:tcW w:w="3969" w:type="dxa"/>
            <w:tcBorders>
              <w:bottom w:val="single" w:sz="4" w:space="0" w:color="D4AF37"/>
            </w:tcBorders>
            <w:vAlign w:val="center"/>
          </w:tcPr>
          <w:p w14:paraId="088D26D0" w14:textId="77777777" w:rsidR="00227493" w:rsidRPr="00C44AD4" w:rsidRDefault="00227493" w:rsidP="008827AC">
            <w:pPr>
              <w:rPr>
                <w:rFonts w:cs="Times New Roman"/>
                <w:sz w:val="24"/>
                <w:szCs w:val="24"/>
              </w:rPr>
            </w:pPr>
          </w:p>
        </w:tc>
        <w:tc>
          <w:tcPr>
            <w:tcW w:w="1134" w:type="dxa"/>
            <w:tcBorders>
              <w:bottom w:val="single" w:sz="4" w:space="0" w:color="D4AF37"/>
            </w:tcBorders>
            <w:vAlign w:val="center"/>
          </w:tcPr>
          <w:p w14:paraId="2A16A76C" w14:textId="77777777" w:rsidR="00227493" w:rsidRPr="00C44AD4" w:rsidRDefault="00227493" w:rsidP="008827AC">
            <w:pPr>
              <w:rPr>
                <w:rFonts w:cs="Times New Roman"/>
                <w:sz w:val="24"/>
                <w:szCs w:val="24"/>
              </w:rPr>
            </w:pPr>
          </w:p>
        </w:tc>
      </w:tr>
    </w:tbl>
    <w:p w14:paraId="7CC63B6B" w14:textId="77777777" w:rsidR="006B3B0E" w:rsidRPr="00C44AD4" w:rsidRDefault="006B3B0E" w:rsidP="00F72D18">
      <w:pPr>
        <w:spacing w:before="120" w:after="2000"/>
        <w:rPr>
          <w:rFonts w:ascii="Times New Roman" w:hAnsi="Times New Roman" w:cs="Times New Roman"/>
          <w:sz w:val="24"/>
          <w:szCs w:val="24"/>
          <w:lang w:val="lt-LT"/>
        </w:rPr>
      </w:pPr>
    </w:p>
    <w:p w14:paraId="29BA5C1C" w14:textId="0C7700F7" w:rsidR="00227493" w:rsidRPr="00C44AD4" w:rsidRDefault="00F72D18" w:rsidP="0E8B526A">
      <w:pPr>
        <w:spacing w:before="120" w:after="2000"/>
        <w:jc w:val="center"/>
        <w:rPr>
          <w:rFonts w:ascii="Times New Roman" w:hAnsi="Times New Roman" w:cs="Times New Roman"/>
          <w:b/>
          <w:bCs/>
          <w:sz w:val="24"/>
          <w:szCs w:val="24"/>
          <w:lang w:val="lt-LT"/>
        </w:rPr>
      </w:pPr>
      <w:r w:rsidRPr="00C44AD4">
        <w:rPr>
          <w:rFonts w:ascii="Times New Roman" w:hAnsi="Times New Roman" w:cs="Times New Roman"/>
          <w:b/>
          <w:bCs/>
          <w:sz w:val="24"/>
          <w:szCs w:val="24"/>
          <w:lang w:val="lt-LT"/>
        </w:rPr>
        <w:t>KAUNAS, 2024</w:t>
      </w:r>
    </w:p>
    <w:p w14:paraId="7FB0ED96" w14:textId="54BA34C4" w:rsidR="00227493" w:rsidRPr="00C44AD4" w:rsidRDefault="00227493" w:rsidP="64FD1E83">
      <w:pPr>
        <w:spacing w:before="120" w:after="2000"/>
        <w:jc w:val="center"/>
        <w:rPr>
          <w:rFonts w:ascii="Times New Roman" w:hAnsi="Times New Roman" w:cs="Times New Roman"/>
          <w:sz w:val="24"/>
          <w:szCs w:val="24"/>
          <w:lang w:val="lt-LT"/>
        </w:rPr>
        <w:sectPr w:rsidR="00227493" w:rsidRPr="00C44AD4" w:rsidSect="00227493">
          <w:pgSz w:w="11906" w:h="16838" w:code="9"/>
          <w:pgMar w:top="1134" w:right="567" w:bottom="1134" w:left="1701" w:header="720" w:footer="720" w:gutter="0"/>
          <w:cols w:space="720"/>
          <w:docGrid w:linePitch="360"/>
        </w:sectPr>
      </w:pPr>
    </w:p>
    <w:sdt>
      <w:sdtPr>
        <w:rPr>
          <w:rFonts w:ascii="Times New Roman" w:hAnsi="Times New Roman" w:cs="Times New Roman"/>
          <w:sz w:val="24"/>
          <w:szCs w:val="24"/>
          <w:lang w:val="lt-LT"/>
        </w:rPr>
        <w:id w:val="585782575"/>
        <w:docPartObj>
          <w:docPartGallery w:val="Table of Contents"/>
          <w:docPartUnique/>
        </w:docPartObj>
      </w:sdtPr>
      <w:sdtContent>
        <w:p w14:paraId="46BB4A6F" w14:textId="40A28AF4" w:rsidR="00380DEB" w:rsidRPr="00C44AD4" w:rsidRDefault="0617A12E" w:rsidP="14E8F375">
          <w:pPr>
            <w:jc w:val="center"/>
            <w:rPr>
              <w:rFonts w:ascii="Times New Roman" w:eastAsiaTheme="minorEastAsia" w:hAnsi="Times New Roman" w:cs="Times New Roman"/>
              <w:sz w:val="24"/>
              <w:szCs w:val="24"/>
              <w:lang w:val="lt-LT"/>
            </w:rPr>
          </w:pPr>
          <w:r w:rsidRPr="00C44AD4">
            <w:rPr>
              <w:rFonts w:ascii="Times New Roman" w:hAnsi="Times New Roman" w:cs="Times New Roman"/>
              <w:sz w:val="24"/>
              <w:szCs w:val="24"/>
              <w:lang w:val="lt-LT"/>
            </w:rPr>
            <w:t>TURINYS</w:t>
          </w:r>
          <w:r w:rsidRPr="00C44AD4">
            <w:rPr>
              <w:rStyle w:val="Hyperlink"/>
              <w:rFonts w:ascii="Times New Roman" w:hAnsi="Times New Roman" w:cs="Times New Roman"/>
              <w:sz w:val="24"/>
              <w:szCs w:val="24"/>
              <w:lang w:val="lt-LT"/>
            </w:rPr>
            <w:t xml:space="preserve"> </w:t>
          </w:r>
        </w:p>
        <w:p w14:paraId="3C14D939" w14:textId="7D8A968A" w:rsidR="00C44AD4" w:rsidRPr="00C44AD4" w:rsidRDefault="00FF1031">
          <w:pPr>
            <w:pStyle w:val="TOC1"/>
            <w:tabs>
              <w:tab w:val="right" w:leader="dot" w:pos="9062"/>
            </w:tabs>
            <w:rPr>
              <w:noProof/>
              <w:lang w:val="lt-LT"/>
            </w:rPr>
          </w:pPr>
          <w:r w:rsidRPr="00C44AD4">
            <w:rPr>
              <w:rFonts w:ascii="Times New Roman" w:hAnsi="Times New Roman" w:cs="Times New Roman"/>
              <w:sz w:val="24"/>
              <w:szCs w:val="24"/>
              <w:lang w:val="lt-LT"/>
            </w:rPr>
            <w:fldChar w:fldCharType="begin"/>
          </w:r>
          <w:r w:rsidRPr="00C44AD4">
            <w:rPr>
              <w:rFonts w:ascii="Times New Roman" w:hAnsi="Times New Roman" w:cs="Times New Roman"/>
              <w:sz w:val="24"/>
              <w:szCs w:val="24"/>
              <w:lang w:val="lt-LT"/>
            </w:rPr>
            <w:instrText>TOC \o \z \u \h</w:instrText>
          </w:r>
          <w:r w:rsidRPr="00C44AD4">
            <w:rPr>
              <w:rFonts w:ascii="Times New Roman" w:hAnsi="Times New Roman" w:cs="Times New Roman"/>
              <w:sz w:val="24"/>
              <w:szCs w:val="24"/>
              <w:lang w:val="lt-LT"/>
            </w:rPr>
            <w:fldChar w:fldCharType="separate"/>
          </w:r>
          <w:hyperlink w:anchor="_Toc161705314" w:history="1">
            <w:r w:rsidR="00C44AD4" w:rsidRPr="00C44AD4">
              <w:rPr>
                <w:rStyle w:val="Hyperlink"/>
                <w:rFonts w:ascii="Times New Roman" w:hAnsi="Times New Roman" w:cs="Times New Roman"/>
                <w:noProof/>
                <w:lang w:val="lt-LT"/>
              </w:rPr>
              <w:t>Įžanga</w:t>
            </w:r>
            <w:r w:rsidR="00C44AD4" w:rsidRPr="00C44AD4">
              <w:rPr>
                <w:noProof/>
                <w:webHidden/>
                <w:lang w:val="lt-LT"/>
              </w:rPr>
              <w:tab/>
            </w:r>
            <w:r w:rsidR="00C44AD4" w:rsidRPr="00C44AD4">
              <w:rPr>
                <w:noProof/>
                <w:webHidden/>
                <w:lang w:val="lt-LT"/>
              </w:rPr>
              <w:fldChar w:fldCharType="begin"/>
            </w:r>
            <w:r w:rsidR="00C44AD4" w:rsidRPr="00C44AD4">
              <w:rPr>
                <w:noProof/>
                <w:webHidden/>
                <w:lang w:val="lt-LT"/>
              </w:rPr>
              <w:instrText xml:space="preserve"> PAGEREF _Toc161705314 \h </w:instrText>
            </w:r>
            <w:r w:rsidR="00C44AD4" w:rsidRPr="00C44AD4">
              <w:rPr>
                <w:noProof/>
                <w:webHidden/>
                <w:lang w:val="lt-LT"/>
              </w:rPr>
            </w:r>
            <w:r w:rsidR="00C44AD4" w:rsidRPr="00C44AD4">
              <w:rPr>
                <w:noProof/>
                <w:webHidden/>
                <w:lang w:val="lt-LT"/>
              </w:rPr>
              <w:fldChar w:fldCharType="separate"/>
            </w:r>
            <w:r w:rsidR="00C44AD4" w:rsidRPr="00C44AD4">
              <w:rPr>
                <w:noProof/>
                <w:webHidden/>
                <w:lang w:val="lt-LT"/>
              </w:rPr>
              <w:t>3</w:t>
            </w:r>
            <w:r w:rsidR="00C44AD4" w:rsidRPr="00C44AD4">
              <w:rPr>
                <w:noProof/>
                <w:webHidden/>
                <w:lang w:val="lt-LT"/>
              </w:rPr>
              <w:fldChar w:fldCharType="end"/>
            </w:r>
          </w:hyperlink>
        </w:p>
        <w:p w14:paraId="06DE2FA9" w14:textId="5ECBD320" w:rsidR="00C44AD4" w:rsidRPr="00C44AD4" w:rsidRDefault="008827AC">
          <w:pPr>
            <w:pStyle w:val="TOC3"/>
            <w:tabs>
              <w:tab w:val="right" w:leader="dot" w:pos="9062"/>
            </w:tabs>
            <w:rPr>
              <w:rFonts w:eastAsiaTheme="minorEastAsia"/>
              <w:noProof/>
              <w:kern w:val="2"/>
              <w:sz w:val="24"/>
              <w:szCs w:val="24"/>
              <w:lang w:val="lt-LT"/>
              <w14:ligatures w14:val="standardContextual"/>
            </w:rPr>
          </w:pPr>
          <w:hyperlink w:anchor="_Toc161705315" w:history="1">
            <w:r w:rsidR="00C44AD4" w:rsidRPr="00C44AD4">
              <w:rPr>
                <w:rStyle w:val="Hyperlink"/>
                <w:rFonts w:ascii="Times New Roman" w:hAnsi="Times New Roman" w:cs="Times New Roman"/>
                <w:noProof/>
                <w:lang w:val="lt-LT"/>
              </w:rPr>
              <w:t>Testavimo apimtis</w:t>
            </w:r>
            <w:r w:rsidR="00C44AD4" w:rsidRPr="00C44AD4">
              <w:rPr>
                <w:noProof/>
                <w:webHidden/>
                <w:lang w:val="lt-LT"/>
              </w:rPr>
              <w:tab/>
            </w:r>
            <w:r w:rsidR="00C44AD4" w:rsidRPr="00C44AD4">
              <w:rPr>
                <w:noProof/>
                <w:webHidden/>
                <w:lang w:val="lt-LT"/>
              </w:rPr>
              <w:fldChar w:fldCharType="begin"/>
            </w:r>
            <w:r w:rsidR="00C44AD4" w:rsidRPr="00C44AD4">
              <w:rPr>
                <w:noProof/>
                <w:webHidden/>
                <w:lang w:val="lt-LT"/>
              </w:rPr>
              <w:instrText xml:space="preserve"> PAGEREF _Toc161705315 \h </w:instrText>
            </w:r>
            <w:r w:rsidR="00C44AD4" w:rsidRPr="00C44AD4">
              <w:rPr>
                <w:noProof/>
                <w:webHidden/>
                <w:lang w:val="lt-LT"/>
              </w:rPr>
            </w:r>
            <w:r w:rsidR="00C44AD4" w:rsidRPr="00C44AD4">
              <w:rPr>
                <w:noProof/>
                <w:webHidden/>
                <w:lang w:val="lt-LT"/>
              </w:rPr>
              <w:fldChar w:fldCharType="separate"/>
            </w:r>
            <w:r w:rsidR="00C44AD4" w:rsidRPr="00C44AD4">
              <w:rPr>
                <w:noProof/>
                <w:webHidden/>
                <w:lang w:val="lt-LT"/>
              </w:rPr>
              <w:t>3</w:t>
            </w:r>
            <w:r w:rsidR="00C44AD4" w:rsidRPr="00C44AD4">
              <w:rPr>
                <w:noProof/>
                <w:webHidden/>
                <w:lang w:val="lt-LT"/>
              </w:rPr>
              <w:fldChar w:fldCharType="end"/>
            </w:r>
          </w:hyperlink>
        </w:p>
        <w:p w14:paraId="14D7129B" w14:textId="0B38F13B" w:rsidR="00C44AD4" w:rsidRPr="00C44AD4" w:rsidRDefault="008827AC">
          <w:pPr>
            <w:pStyle w:val="TOC3"/>
            <w:tabs>
              <w:tab w:val="right" w:leader="dot" w:pos="9062"/>
            </w:tabs>
            <w:rPr>
              <w:rFonts w:eastAsiaTheme="minorEastAsia"/>
              <w:noProof/>
              <w:kern w:val="2"/>
              <w:sz w:val="24"/>
              <w:szCs w:val="24"/>
              <w:lang w:val="lt-LT"/>
              <w14:ligatures w14:val="standardContextual"/>
            </w:rPr>
          </w:pPr>
          <w:hyperlink w:anchor="_Toc161705316" w:history="1">
            <w:r w:rsidR="00C44AD4" w:rsidRPr="00C44AD4">
              <w:rPr>
                <w:rStyle w:val="Hyperlink"/>
                <w:rFonts w:ascii="Times New Roman" w:hAnsi="Times New Roman" w:cs="Times New Roman"/>
                <w:noProof/>
                <w:lang w:val="lt-LT"/>
              </w:rPr>
              <w:t>Testavimo strategija</w:t>
            </w:r>
            <w:r w:rsidR="00C44AD4" w:rsidRPr="00C44AD4">
              <w:rPr>
                <w:noProof/>
                <w:webHidden/>
                <w:lang w:val="lt-LT"/>
              </w:rPr>
              <w:tab/>
            </w:r>
            <w:r w:rsidR="00C44AD4" w:rsidRPr="00C44AD4">
              <w:rPr>
                <w:noProof/>
                <w:webHidden/>
                <w:lang w:val="lt-LT"/>
              </w:rPr>
              <w:fldChar w:fldCharType="begin"/>
            </w:r>
            <w:r w:rsidR="00C44AD4" w:rsidRPr="00C44AD4">
              <w:rPr>
                <w:noProof/>
                <w:webHidden/>
                <w:lang w:val="lt-LT"/>
              </w:rPr>
              <w:instrText xml:space="preserve"> PAGEREF _Toc161705316 \h </w:instrText>
            </w:r>
            <w:r w:rsidR="00C44AD4" w:rsidRPr="00C44AD4">
              <w:rPr>
                <w:noProof/>
                <w:webHidden/>
                <w:lang w:val="lt-LT"/>
              </w:rPr>
            </w:r>
            <w:r w:rsidR="00C44AD4" w:rsidRPr="00C44AD4">
              <w:rPr>
                <w:noProof/>
                <w:webHidden/>
                <w:lang w:val="lt-LT"/>
              </w:rPr>
              <w:fldChar w:fldCharType="separate"/>
            </w:r>
            <w:r w:rsidR="00C44AD4" w:rsidRPr="00C44AD4">
              <w:rPr>
                <w:noProof/>
                <w:webHidden/>
                <w:lang w:val="lt-LT"/>
              </w:rPr>
              <w:t>4</w:t>
            </w:r>
            <w:r w:rsidR="00C44AD4" w:rsidRPr="00C44AD4">
              <w:rPr>
                <w:noProof/>
                <w:webHidden/>
                <w:lang w:val="lt-LT"/>
              </w:rPr>
              <w:fldChar w:fldCharType="end"/>
            </w:r>
          </w:hyperlink>
        </w:p>
        <w:p w14:paraId="19F17E3B" w14:textId="6041624C" w:rsidR="00C44AD4" w:rsidRPr="00C44AD4" w:rsidRDefault="008827AC">
          <w:pPr>
            <w:pStyle w:val="TOC3"/>
            <w:tabs>
              <w:tab w:val="right" w:leader="dot" w:pos="9062"/>
            </w:tabs>
            <w:rPr>
              <w:rFonts w:eastAsiaTheme="minorEastAsia"/>
              <w:noProof/>
              <w:kern w:val="2"/>
              <w:sz w:val="24"/>
              <w:szCs w:val="24"/>
              <w:lang w:val="lt-LT"/>
              <w14:ligatures w14:val="standardContextual"/>
            </w:rPr>
          </w:pPr>
          <w:hyperlink w:anchor="_Toc161705317" w:history="1">
            <w:r w:rsidR="00C44AD4" w:rsidRPr="00C44AD4">
              <w:rPr>
                <w:rStyle w:val="Hyperlink"/>
                <w:rFonts w:ascii="Times New Roman" w:hAnsi="Times New Roman" w:cs="Times New Roman"/>
                <w:noProof/>
                <w:lang w:val="lt-LT"/>
              </w:rPr>
              <w:t>Pradiniai reikalavimai</w:t>
            </w:r>
            <w:r w:rsidR="00C44AD4" w:rsidRPr="00C44AD4">
              <w:rPr>
                <w:noProof/>
                <w:webHidden/>
                <w:lang w:val="lt-LT"/>
              </w:rPr>
              <w:tab/>
            </w:r>
            <w:r w:rsidR="00C44AD4" w:rsidRPr="00C44AD4">
              <w:rPr>
                <w:noProof/>
                <w:webHidden/>
                <w:lang w:val="lt-LT"/>
              </w:rPr>
              <w:fldChar w:fldCharType="begin"/>
            </w:r>
            <w:r w:rsidR="00C44AD4" w:rsidRPr="00C44AD4">
              <w:rPr>
                <w:noProof/>
                <w:webHidden/>
                <w:lang w:val="lt-LT"/>
              </w:rPr>
              <w:instrText xml:space="preserve"> PAGEREF _Toc161705317 \h </w:instrText>
            </w:r>
            <w:r w:rsidR="00C44AD4" w:rsidRPr="00C44AD4">
              <w:rPr>
                <w:noProof/>
                <w:webHidden/>
                <w:lang w:val="lt-LT"/>
              </w:rPr>
            </w:r>
            <w:r w:rsidR="00C44AD4" w:rsidRPr="00C44AD4">
              <w:rPr>
                <w:noProof/>
                <w:webHidden/>
                <w:lang w:val="lt-LT"/>
              </w:rPr>
              <w:fldChar w:fldCharType="separate"/>
            </w:r>
            <w:r w:rsidR="00C44AD4" w:rsidRPr="00C44AD4">
              <w:rPr>
                <w:noProof/>
                <w:webHidden/>
                <w:lang w:val="lt-LT"/>
              </w:rPr>
              <w:t>4</w:t>
            </w:r>
            <w:r w:rsidR="00C44AD4" w:rsidRPr="00C44AD4">
              <w:rPr>
                <w:noProof/>
                <w:webHidden/>
                <w:lang w:val="lt-LT"/>
              </w:rPr>
              <w:fldChar w:fldCharType="end"/>
            </w:r>
          </w:hyperlink>
        </w:p>
        <w:p w14:paraId="60846091" w14:textId="4EAD7C8C" w:rsidR="00C44AD4" w:rsidRPr="00C44AD4" w:rsidRDefault="008827AC">
          <w:pPr>
            <w:pStyle w:val="TOC3"/>
            <w:tabs>
              <w:tab w:val="right" w:leader="dot" w:pos="9062"/>
            </w:tabs>
            <w:rPr>
              <w:rFonts w:eastAsiaTheme="minorEastAsia"/>
              <w:noProof/>
              <w:kern w:val="2"/>
              <w:sz w:val="24"/>
              <w:szCs w:val="24"/>
              <w:lang w:val="lt-LT"/>
              <w14:ligatures w14:val="standardContextual"/>
            </w:rPr>
          </w:pPr>
          <w:hyperlink w:anchor="_Toc161705318" w:history="1">
            <w:r w:rsidR="00C44AD4" w:rsidRPr="00C44AD4">
              <w:rPr>
                <w:rStyle w:val="Hyperlink"/>
                <w:rFonts w:ascii="Times New Roman" w:hAnsi="Times New Roman" w:cs="Times New Roman"/>
                <w:noProof/>
                <w:lang w:val="lt-LT"/>
              </w:rPr>
              <w:t>Testavimo prioritetai</w:t>
            </w:r>
            <w:r w:rsidR="00C44AD4" w:rsidRPr="00C44AD4">
              <w:rPr>
                <w:noProof/>
                <w:webHidden/>
                <w:lang w:val="lt-LT"/>
              </w:rPr>
              <w:tab/>
            </w:r>
            <w:r w:rsidR="00C44AD4" w:rsidRPr="00C44AD4">
              <w:rPr>
                <w:noProof/>
                <w:webHidden/>
                <w:lang w:val="lt-LT"/>
              </w:rPr>
              <w:fldChar w:fldCharType="begin"/>
            </w:r>
            <w:r w:rsidR="00C44AD4" w:rsidRPr="00C44AD4">
              <w:rPr>
                <w:noProof/>
                <w:webHidden/>
                <w:lang w:val="lt-LT"/>
              </w:rPr>
              <w:instrText xml:space="preserve"> PAGEREF _Toc161705318 \h </w:instrText>
            </w:r>
            <w:r w:rsidR="00C44AD4" w:rsidRPr="00C44AD4">
              <w:rPr>
                <w:noProof/>
                <w:webHidden/>
                <w:lang w:val="lt-LT"/>
              </w:rPr>
            </w:r>
            <w:r w:rsidR="00C44AD4" w:rsidRPr="00C44AD4">
              <w:rPr>
                <w:noProof/>
                <w:webHidden/>
                <w:lang w:val="lt-LT"/>
              </w:rPr>
              <w:fldChar w:fldCharType="separate"/>
            </w:r>
            <w:r w:rsidR="00C44AD4" w:rsidRPr="00C44AD4">
              <w:rPr>
                <w:noProof/>
                <w:webHidden/>
                <w:lang w:val="lt-LT"/>
              </w:rPr>
              <w:t>4</w:t>
            </w:r>
            <w:r w:rsidR="00C44AD4" w:rsidRPr="00C44AD4">
              <w:rPr>
                <w:noProof/>
                <w:webHidden/>
                <w:lang w:val="lt-LT"/>
              </w:rPr>
              <w:fldChar w:fldCharType="end"/>
            </w:r>
          </w:hyperlink>
        </w:p>
        <w:p w14:paraId="51799149" w14:textId="23D19853" w:rsidR="00C44AD4" w:rsidRPr="00C44AD4" w:rsidRDefault="008827AC">
          <w:pPr>
            <w:pStyle w:val="TOC3"/>
            <w:tabs>
              <w:tab w:val="right" w:leader="dot" w:pos="9062"/>
            </w:tabs>
            <w:rPr>
              <w:rFonts w:eastAsiaTheme="minorEastAsia"/>
              <w:noProof/>
              <w:kern w:val="2"/>
              <w:sz w:val="24"/>
              <w:szCs w:val="24"/>
              <w:lang w:val="lt-LT"/>
              <w14:ligatures w14:val="standardContextual"/>
            </w:rPr>
          </w:pPr>
          <w:hyperlink w:anchor="_Toc161705319" w:history="1">
            <w:r w:rsidR="00C44AD4" w:rsidRPr="00C44AD4">
              <w:rPr>
                <w:rStyle w:val="Hyperlink"/>
                <w:rFonts w:ascii="Times New Roman" w:hAnsi="Times New Roman" w:cs="Times New Roman"/>
                <w:noProof/>
                <w:lang w:val="lt-LT"/>
              </w:rPr>
              <w:t>Testavimo tikslai</w:t>
            </w:r>
            <w:r w:rsidR="00C44AD4" w:rsidRPr="00C44AD4">
              <w:rPr>
                <w:noProof/>
                <w:webHidden/>
                <w:lang w:val="lt-LT"/>
              </w:rPr>
              <w:tab/>
            </w:r>
            <w:r w:rsidR="00C44AD4" w:rsidRPr="00C44AD4">
              <w:rPr>
                <w:noProof/>
                <w:webHidden/>
                <w:lang w:val="lt-LT"/>
              </w:rPr>
              <w:fldChar w:fldCharType="begin"/>
            </w:r>
            <w:r w:rsidR="00C44AD4" w:rsidRPr="00C44AD4">
              <w:rPr>
                <w:noProof/>
                <w:webHidden/>
                <w:lang w:val="lt-LT"/>
              </w:rPr>
              <w:instrText xml:space="preserve"> PAGEREF _Toc161705319 \h </w:instrText>
            </w:r>
            <w:r w:rsidR="00C44AD4" w:rsidRPr="00C44AD4">
              <w:rPr>
                <w:noProof/>
                <w:webHidden/>
                <w:lang w:val="lt-LT"/>
              </w:rPr>
            </w:r>
            <w:r w:rsidR="00C44AD4" w:rsidRPr="00C44AD4">
              <w:rPr>
                <w:noProof/>
                <w:webHidden/>
                <w:lang w:val="lt-LT"/>
              </w:rPr>
              <w:fldChar w:fldCharType="separate"/>
            </w:r>
            <w:r w:rsidR="00C44AD4" w:rsidRPr="00C44AD4">
              <w:rPr>
                <w:noProof/>
                <w:webHidden/>
                <w:lang w:val="lt-LT"/>
              </w:rPr>
              <w:t>5</w:t>
            </w:r>
            <w:r w:rsidR="00C44AD4" w:rsidRPr="00C44AD4">
              <w:rPr>
                <w:noProof/>
                <w:webHidden/>
                <w:lang w:val="lt-LT"/>
              </w:rPr>
              <w:fldChar w:fldCharType="end"/>
            </w:r>
          </w:hyperlink>
        </w:p>
        <w:p w14:paraId="3FC78BF7" w14:textId="38AF0D39" w:rsidR="00C44AD4" w:rsidRPr="00C44AD4" w:rsidRDefault="008827AC">
          <w:pPr>
            <w:pStyle w:val="TOC3"/>
            <w:tabs>
              <w:tab w:val="right" w:leader="dot" w:pos="9062"/>
            </w:tabs>
            <w:rPr>
              <w:rFonts w:eastAsiaTheme="minorEastAsia"/>
              <w:noProof/>
              <w:kern w:val="2"/>
              <w:sz w:val="24"/>
              <w:szCs w:val="24"/>
              <w:lang w:val="lt-LT"/>
              <w14:ligatures w14:val="standardContextual"/>
            </w:rPr>
          </w:pPr>
          <w:hyperlink w:anchor="_Toc161705320" w:history="1">
            <w:r w:rsidR="00C44AD4" w:rsidRPr="00C44AD4">
              <w:rPr>
                <w:rStyle w:val="Hyperlink"/>
                <w:rFonts w:ascii="Times New Roman" w:hAnsi="Times New Roman" w:cs="Times New Roman"/>
                <w:noProof/>
                <w:lang w:val="lt-LT"/>
              </w:rPr>
              <w:t>Testavimo technikos</w:t>
            </w:r>
            <w:r w:rsidR="00C44AD4" w:rsidRPr="00C44AD4">
              <w:rPr>
                <w:noProof/>
                <w:webHidden/>
                <w:lang w:val="lt-LT"/>
              </w:rPr>
              <w:tab/>
            </w:r>
            <w:r w:rsidR="00C44AD4" w:rsidRPr="00C44AD4">
              <w:rPr>
                <w:noProof/>
                <w:webHidden/>
                <w:lang w:val="lt-LT"/>
              </w:rPr>
              <w:fldChar w:fldCharType="begin"/>
            </w:r>
            <w:r w:rsidR="00C44AD4" w:rsidRPr="00C44AD4">
              <w:rPr>
                <w:noProof/>
                <w:webHidden/>
                <w:lang w:val="lt-LT"/>
              </w:rPr>
              <w:instrText xml:space="preserve"> PAGEREF _Toc161705320 \h </w:instrText>
            </w:r>
            <w:r w:rsidR="00C44AD4" w:rsidRPr="00C44AD4">
              <w:rPr>
                <w:noProof/>
                <w:webHidden/>
                <w:lang w:val="lt-LT"/>
              </w:rPr>
            </w:r>
            <w:r w:rsidR="00C44AD4" w:rsidRPr="00C44AD4">
              <w:rPr>
                <w:noProof/>
                <w:webHidden/>
                <w:lang w:val="lt-LT"/>
              </w:rPr>
              <w:fldChar w:fldCharType="separate"/>
            </w:r>
            <w:r w:rsidR="00C44AD4" w:rsidRPr="00C44AD4">
              <w:rPr>
                <w:noProof/>
                <w:webHidden/>
                <w:lang w:val="lt-LT"/>
              </w:rPr>
              <w:t>5</w:t>
            </w:r>
            <w:r w:rsidR="00C44AD4" w:rsidRPr="00C44AD4">
              <w:rPr>
                <w:noProof/>
                <w:webHidden/>
                <w:lang w:val="lt-LT"/>
              </w:rPr>
              <w:fldChar w:fldCharType="end"/>
            </w:r>
          </w:hyperlink>
        </w:p>
        <w:p w14:paraId="65515287" w14:textId="3E2D585A" w:rsidR="00C44AD4" w:rsidRPr="00C44AD4" w:rsidRDefault="008827AC">
          <w:pPr>
            <w:pStyle w:val="TOC3"/>
            <w:tabs>
              <w:tab w:val="right" w:leader="dot" w:pos="9062"/>
            </w:tabs>
            <w:rPr>
              <w:rFonts w:eastAsiaTheme="minorEastAsia"/>
              <w:noProof/>
              <w:kern w:val="2"/>
              <w:sz w:val="24"/>
              <w:szCs w:val="24"/>
              <w:lang w:val="lt-LT"/>
              <w14:ligatures w14:val="standardContextual"/>
            </w:rPr>
          </w:pPr>
          <w:hyperlink w:anchor="_Toc161705321" w:history="1">
            <w:r w:rsidR="00C44AD4" w:rsidRPr="00C44AD4">
              <w:rPr>
                <w:rStyle w:val="Hyperlink"/>
                <w:rFonts w:ascii="Times New Roman" w:hAnsi="Times New Roman" w:cs="Times New Roman"/>
                <w:noProof/>
                <w:lang w:val="lt-LT"/>
              </w:rPr>
              <w:t>Rolės ir atsakomybės</w:t>
            </w:r>
            <w:r w:rsidR="00C44AD4" w:rsidRPr="00C44AD4">
              <w:rPr>
                <w:noProof/>
                <w:webHidden/>
                <w:lang w:val="lt-LT"/>
              </w:rPr>
              <w:tab/>
            </w:r>
            <w:r w:rsidR="00C44AD4" w:rsidRPr="00C44AD4">
              <w:rPr>
                <w:noProof/>
                <w:webHidden/>
                <w:lang w:val="lt-LT"/>
              </w:rPr>
              <w:fldChar w:fldCharType="begin"/>
            </w:r>
            <w:r w:rsidR="00C44AD4" w:rsidRPr="00C44AD4">
              <w:rPr>
                <w:noProof/>
                <w:webHidden/>
                <w:lang w:val="lt-LT"/>
              </w:rPr>
              <w:instrText xml:space="preserve"> PAGEREF _Toc161705321 \h </w:instrText>
            </w:r>
            <w:r w:rsidR="00C44AD4" w:rsidRPr="00C44AD4">
              <w:rPr>
                <w:noProof/>
                <w:webHidden/>
                <w:lang w:val="lt-LT"/>
              </w:rPr>
            </w:r>
            <w:r w:rsidR="00C44AD4" w:rsidRPr="00C44AD4">
              <w:rPr>
                <w:noProof/>
                <w:webHidden/>
                <w:lang w:val="lt-LT"/>
              </w:rPr>
              <w:fldChar w:fldCharType="separate"/>
            </w:r>
            <w:r w:rsidR="00C44AD4" w:rsidRPr="00C44AD4">
              <w:rPr>
                <w:noProof/>
                <w:webHidden/>
                <w:lang w:val="lt-LT"/>
              </w:rPr>
              <w:t>6</w:t>
            </w:r>
            <w:r w:rsidR="00C44AD4" w:rsidRPr="00C44AD4">
              <w:rPr>
                <w:noProof/>
                <w:webHidden/>
                <w:lang w:val="lt-LT"/>
              </w:rPr>
              <w:fldChar w:fldCharType="end"/>
            </w:r>
          </w:hyperlink>
        </w:p>
        <w:p w14:paraId="7BD7F00A" w14:textId="62B7FD47" w:rsidR="00C44AD4" w:rsidRPr="00C44AD4" w:rsidRDefault="008827AC">
          <w:pPr>
            <w:pStyle w:val="TOC3"/>
            <w:tabs>
              <w:tab w:val="right" w:leader="dot" w:pos="9062"/>
            </w:tabs>
            <w:rPr>
              <w:rFonts w:eastAsiaTheme="minorEastAsia"/>
              <w:noProof/>
              <w:kern w:val="2"/>
              <w:sz w:val="24"/>
              <w:szCs w:val="24"/>
              <w:lang w:val="lt-LT"/>
              <w14:ligatures w14:val="standardContextual"/>
            </w:rPr>
          </w:pPr>
          <w:hyperlink w:anchor="_Toc161705322" w:history="1">
            <w:r w:rsidR="00C44AD4" w:rsidRPr="00C44AD4">
              <w:rPr>
                <w:rStyle w:val="Hyperlink"/>
                <w:rFonts w:ascii="Times New Roman" w:hAnsi="Times New Roman" w:cs="Times New Roman"/>
                <w:noProof/>
                <w:lang w:val="lt-LT"/>
              </w:rPr>
              <w:t>Rezultatai</w:t>
            </w:r>
            <w:r w:rsidR="00C44AD4" w:rsidRPr="00C44AD4">
              <w:rPr>
                <w:noProof/>
                <w:webHidden/>
                <w:lang w:val="lt-LT"/>
              </w:rPr>
              <w:tab/>
            </w:r>
            <w:r w:rsidR="00C44AD4" w:rsidRPr="00C44AD4">
              <w:rPr>
                <w:noProof/>
                <w:webHidden/>
                <w:lang w:val="lt-LT"/>
              </w:rPr>
              <w:fldChar w:fldCharType="begin"/>
            </w:r>
            <w:r w:rsidR="00C44AD4" w:rsidRPr="00C44AD4">
              <w:rPr>
                <w:noProof/>
                <w:webHidden/>
                <w:lang w:val="lt-LT"/>
              </w:rPr>
              <w:instrText xml:space="preserve"> PAGEREF _Toc161705322 \h </w:instrText>
            </w:r>
            <w:r w:rsidR="00C44AD4" w:rsidRPr="00C44AD4">
              <w:rPr>
                <w:noProof/>
                <w:webHidden/>
                <w:lang w:val="lt-LT"/>
              </w:rPr>
            </w:r>
            <w:r w:rsidR="00C44AD4" w:rsidRPr="00C44AD4">
              <w:rPr>
                <w:noProof/>
                <w:webHidden/>
                <w:lang w:val="lt-LT"/>
              </w:rPr>
              <w:fldChar w:fldCharType="separate"/>
            </w:r>
            <w:r w:rsidR="00C44AD4" w:rsidRPr="00C44AD4">
              <w:rPr>
                <w:noProof/>
                <w:webHidden/>
                <w:lang w:val="lt-LT"/>
              </w:rPr>
              <w:t>6</w:t>
            </w:r>
            <w:r w:rsidR="00C44AD4" w:rsidRPr="00C44AD4">
              <w:rPr>
                <w:noProof/>
                <w:webHidden/>
                <w:lang w:val="lt-LT"/>
              </w:rPr>
              <w:fldChar w:fldCharType="end"/>
            </w:r>
          </w:hyperlink>
        </w:p>
        <w:p w14:paraId="26209829" w14:textId="774607AE" w:rsidR="00C44AD4" w:rsidRPr="00C44AD4" w:rsidRDefault="008827AC">
          <w:pPr>
            <w:pStyle w:val="TOC3"/>
            <w:tabs>
              <w:tab w:val="right" w:leader="dot" w:pos="9062"/>
            </w:tabs>
            <w:rPr>
              <w:rFonts w:eastAsiaTheme="minorEastAsia"/>
              <w:noProof/>
              <w:kern w:val="2"/>
              <w:sz w:val="24"/>
              <w:szCs w:val="24"/>
              <w:lang w:val="lt-LT"/>
              <w14:ligatures w14:val="standardContextual"/>
            </w:rPr>
          </w:pPr>
          <w:hyperlink w:anchor="_Toc161705323" w:history="1">
            <w:r w:rsidR="00C44AD4" w:rsidRPr="00C44AD4">
              <w:rPr>
                <w:rStyle w:val="Hyperlink"/>
                <w:rFonts w:ascii="Times New Roman" w:hAnsi="Times New Roman" w:cs="Times New Roman"/>
                <w:noProof/>
                <w:lang w:val="lt-LT"/>
              </w:rPr>
              <w:t>Testavimo aplinka</w:t>
            </w:r>
            <w:r w:rsidR="00C44AD4" w:rsidRPr="00C44AD4">
              <w:rPr>
                <w:noProof/>
                <w:webHidden/>
                <w:lang w:val="lt-LT"/>
              </w:rPr>
              <w:tab/>
            </w:r>
            <w:r w:rsidR="00C44AD4" w:rsidRPr="00C44AD4">
              <w:rPr>
                <w:noProof/>
                <w:webHidden/>
                <w:lang w:val="lt-LT"/>
              </w:rPr>
              <w:fldChar w:fldCharType="begin"/>
            </w:r>
            <w:r w:rsidR="00C44AD4" w:rsidRPr="00C44AD4">
              <w:rPr>
                <w:noProof/>
                <w:webHidden/>
                <w:lang w:val="lt-LT"/>
              </w:rPr>
              <w:instrText xml:space="preserve"> PAGEREF _Toc161705323 \h </w:instrText>
            </w:r>
            <w:r w:rsidR="00C44AD4" w:rsidRPr="00C44AD4">
              <w:rPr>
                <w:noProof/>
                <w:webHidden/>
                <w:lang w:val="lt-LT"/>
              </w:rPr>
            </w:r>
            <w:r w:rsidR="00C44AD4" w:rsidRPr="00C44AD4">
              <w:rPr>
                <w:noProof/>
                <w:webHidden/>
                <w:lang w:val="lt-LT"/>
              </w:rPr>
              <w:fldChar w:fldCharType="separate"/>
            </w:r>
            <w:r w:rsidR="00C44AD4" w:rsidRPr="00C44AD4">
              <w:rPr>
                <w:noProof/>
                <w:webHidden/>
                <w:lang w:val="lt-LT"/>
              </w:rPr>
              <w:t>6</w:t>
            </w:r>
            <w:r w:rsidR="00C44AD4" w:rsidRPr="00C44AD4">
              <w:rPr>
                <w:noProof/>
                <w:webHidden/>
                <w:lang w:val="lt-LT"/>
              </w:rPr>
              <w:fldChar w:fldCharType="end"/>
            </w:r>
          </w:hyperlink>
        </w:p>
        <w:p w14:paraId="4B7A1F5B" w14:textId="28F7A4F7" w:rsidR="00C44AD4" w:rsidRPr="00C44AD4" w:rsidRDefault="008827AC">
          <w:pPr>
            <w:pStyle w:val="TOC3"/>
            <w:tabs>
              <w:tab w:val="right" w:leader="dot" w:pos="9062"/>
            </w:tabs>
            <w:rPr>
              <w:rFonts w:eastAsiaTheme="minorEastAsia"/>
              <w:noProof/>
              <w:kern w:val="2"/>
              <w:sz w:val="24"/>
              <w:szCs w:val="24"/>
              <w:lang w:val="lt-LT"/>
              <w14:ligatures w14:val="standardContextual"/>
            </w:rPr>
          </w:pPr>
          <w:hyperlink w:anchor="_Toc161705324" w:history="1">
            <w:r w:rsidR="00C44AD4" w:rsidRPr="00C44AD4">
              <w:rPr>
                <w:rStyle w:val="Hyperlink"/>
                <w:rFonts w:ascii="Times New Roman" w:hAnsi="Times New Roman" w:cs="Times New Roman"/>
                <w:noProof/>
                <w:lang w:val="lt-LT"/>
              </w:rPr>
              <w:t>Testavimo scenarijai</w:t>
            </w:r>
            <w:r w:rsidR="00C44AD4" w:rsidRPr="00C44AD4">
              <w:rPr>
                <w:noProof/>
                <w:webHidden/>
                <w:lang w:val="lt-LT"/>
              </w:rPr>
              <w:tab/>
            </w:r>
            <w:r w:rsidR="00C44AD4" w:rsidRPr="00C44AD4">
              <w:rPr>
                <w:noProof/>
                <w:webHidden/>
                <w:lang w:val="lt-LT"/>
              </w:rPr>
              <w:fldChar w:fldCharType="begin"/>
            </w:r>
            <w:r w:rsidR="00C44AD4" w:rsidRPr="00C44AD4">
              <w:rPr>
                <w:noProof/>
                <w:webHidden/>
                <w:lang w:val="lt-LT"/>
              </w:rPr>
              <w:instrText xml:space="preserve"> PAGEREF _Toc161705324 \h </w:instrText>
            </w:r>
            <w:r w:rsidR="00C44AD4" w:rsidRPr="00C44AD4">
              <w:rPr>
                <w:noProof/>
                <w:webHidden/>
                <w:lang w:val="lt-LT"/>
              </w:rPr>
            </w:r>
            <w:r w:rsidR="00C44AD4" w:rsidRPr="00C44AD4">
              <w:rPr>
                <w:noProof/>
                <w:webHidden/>
                <w:lang w:val="lt-LT"/>
              </w:rPr>
              <w:fldChar w:fldCharType="separate"/>
            </w:r>
            <w:r w:rsidR="00C44AD4" w:rsidRPr="00C44AD4">
              <w:rPr>
                <w:noProof/>
                <w:webHidden/>
                <w:lang w:val="lt-LT"/>
              </w:rPr>
              <w:t>6</w:t>
            </w:r>
            <w:r w:rsidR="00C44AD4" w:rsidRPr="00C44AD4">
              <w:rPr>
                <w:noProof/>
                <w:webHidden/>
                <w:lang w:val="lt-LT"/>
              </w:rPr>
              <w:fldChar w:fldCharType="end"/>
            </w:r>
          </w:hyperlink>
        </w:p>
        <w:p w14:paraId="2711C452" w14:textId="374C1E78" w:rsidR="00C44AD4" w:rsidRPr="00C44AD4" w:rsidRDefault="008827AC">
          <w:pPr>
            <w:pStyle w:val="TOC3"/>
            <w:tabs>
              <w:tab w:val="right" w:leader="dot" w:pos="9062"/>
            </w:tabs>
            <w:rPr>
              <w:rFonts w:eastAsiaTheme="minorEastAsia"/>
              <w:noProof/>
              <w:kern w:val="2"/>
              <w:sz w:val="24"/>
              <w:szCs w:val="24"/>
              <w:lang w:val="lt-LT"/>
              <w14:ligatures w14:val="standardContextual"/>
            </w:rPr>
          </w:pPr>
          <w:hyperlink w:anchor="_Toc161705325" w:history="1">
            <w:r w:rsidR="00C44AD4" w:rsidRPr="00C44AD4">
              <w:rPr>
                <w:rStyle w:val="Hyperlink"/>
                <w:rFonts w:ascii="Times New Roman" w:hAnsi="Times New Roman" w:cs="Times New Roman"/>
                <w:noProof/>
                <w:lang w:val="lt-LT"/>
              </w:rPr>
              <w:t>Testų valdymo planas</w:t>
            </w:r>
            <w:r w:rsidR="00C44AD4" w:rsidRPr="00C44AD4">
              <w:rPr>
                <w:noProof/>
                <w:webHidden/>
                <w:lang w:val="lt-LT"/>
              </w:rPr>
              <w:tab/>
            </w:r>
            <w:r w:rsidR="00C44AD4" w:rsidRPr="00C44AD4">
              <w:rPr>
                <w:noProof/>
                <w:webHidden/>
                <w:lang w:val="lt-LT"/>
              </w:rPr>
              <w:fldChar w:fldCharType="begin"/>
            </w:r>
            <w:r w:rsidR="00C44AD4" w:rsidRPr="00C44AD4">
              <w:rPr>
                <w:noProof/>
                <w:webHidden/>
                <w:lang w:val="lt-LT"/>
              </w:rPr>
              <w:instrText xml:space="preserve"> PAGEREF _Toc161705325 \h </w:instrText>
            </w:r>
            <w:r w:rsidR="00C44AD4" w:rsidRPr="00C44AD4">
              <w:rPr>
                <w:noProof/>
                <w:webHidden/>
                <w:lang w:val="lt-LT"/>
              </w:rPr>
            </w:r>
            <w:r w:rsidR="00C44AD4" w:rsidRPr="00C44AD4">
              <w:rPr>
                <w:noProof/>
                <w:webHidden/>
                <w:lang w:val="lt-LT"/>
              </w:rPr>
              <w:fldChar w:fldCharType="separate"/>
            </w:r>
            <w:r w:rsidR="00C44AD4" w:rsidRPr="00C44AD4">
              <w:rPr>
                <w:noProof/>
                <w:webHidden/>
                <w:lang w:val="lt-LT"/>
              </w:rPr>
              <w:t>9</w:t>
            </w:r>
            <w:r w:rsidR="00C44AD4" w:rsidRPr="00C44AD4">
              <w:rPr>
                <w:noProof/>
                <w:webHidden/>
                <w:lang w:val="lt-LT"/>
              </w:rPr>
              <w:fldChar w:fldCharType="end"/>
            </w:r>
          </w:hyperlink>
        </w:p>
        <w:p w14:paraId="6FA54498" w14:textId="739628E7" w:rsidR="00C44AD4" w:rsidRPr="00C44AD4" w:rsidRDefault="008827AC">
          <w:pPr>
            <w:pStyle w:val="TOC3"/>
            <w:tabs>
              <w:tab w:val="right" w:leader="dot" w:pos="9062"/>
            </w:tabs>
            <w:rPr>
              <w:rFonts w:eastAsiaTheme="minorEastAsia"/>
              <w:noProof/>
              <w:kern w:val="2"/>
              <w:sz w:val="24"/>
              <w:szCs w:val="24"/>
              <w:lang w:val="lt-LT"/>
              <w14:ligatures w14:val="standardContextual"/>
            </w:rPr>
          </w:pPr>
          <w:hyperlink w:anchor="_Toc161705326" w:history="1">
            <w:r w:rsidR="00C44AD4" w:rsidRPr="00C44AD4">
              <w:rPr>
                <w:rStyle w:val="Hyperlink"/>
                <w:rFonts w:ascii="Times New Roman" w:hAnsi="Times New Roman" w:cs="Times New Roman"/>
                <w:noProof/>
                <w:lang w:val="lt-LT"/>
              </w:rPr>
              <w:t>Testavimo tvarkaraštis</w:t>
            </w:r>
            <w:r w:rsidR="00C44AD4" w:rsidRPr="00C44AD4">
              <w:rPr>
                <w:noProof/>
                <w:webHidden/>
                <w:lang w:val="lt-LT"/>
              </w:rPr>
              <w:tab/>
            </w:r>
            <w:r w:rsidR="00C44AD4" w:rsidRPr="00C44AD4">
              <w:rPr>
                <w:noProof/>
                <w:webHidden/>
                <w:lang w:val="lt-LT"/>
              </w:rPr>
              <w:fldChar w:fldCharType="begin"/>
            </w:r>
            <w:r w:rsidR="00C44AD4" w:rsidRPr="00C44AD4">
              <w:rPr>
                <w:noProof/>
                <w:webHidden/>
                <w:lang w:val="lt-LT"/>
              </w:rPr>
              <w:instrText xml:space="preserve"> PAGEREF _Toc161705326 \h </w:instrText>
            </w:r>
            <w:r w:rsidR="00C44AD4" w:rsidRPr="00C44AD4">
              <w:rPr>
                <w:noProof/>
                <w:webHidden/>
                <w:lang w:val="lt-LT"/>
              </w:rPr>
            </w:r>
            <w:r w:rsidR="00C44AD4" w:rsidRPr="00C44AD4">
              <w:rPr>
                <w:noProof/>
                <w:webHidden/>
                <w:lang w:val="lt-LT"/>
              </w:rPr>
              <w:fldChar w:fldCharType="separate"/>
            </w:r>
            <w:r w:rsidR="00C44AD4" w:rsidRPr="00C44AD4">
              <w:rPr>
                <w:noProof/>
                <w:webHidden/>
                <w:lang w:val="lt-LT"/>
              </w:rPr>
              <w:t>9</w:t>
            </w:r>
            <w:r w:rsidR="00C44AD4" w:rsidRPr="00C44AD4">
              <w:rPr>
                <w:noProof/>
                <w:webHidden/>
                <w:lang w:val="lt-LT"/>
              </w:rPr>
              <w:fldChar w:fldCharType="end"/>
            </w:r>
          </w:hyperlink>
        </w:p>
        <w:p w14:paraId="32456E03" w14:textId="05B8A2F8" w:rsidR="00C44AD4" w:rsidRPr="00C44AD4" w:rsidRDefault="008827AC">
          <w:pPr>
            <w:pStyle w:val="TOC3"/>
            <w:tabs>
              <w:tab w:val="right" w:leader="dot" w:pos="9062"/>
            </w:tabs>
            <w:rPr>
              <w:rFonts w:eastAsiaTheme="minorEastAsia"/>
              <w:noProof/>
              <w:kern w:val="2"/>
              <w:sz w:val="24"/>
              <w:szCs w:val="24"/>
              <w:lang w:val="lt-LT"/>
              <w14:ligatures w14:val="standardContextual"/>
            </w:rPr>
          </w:pPr>
          <w:hyperlink w:anchor="_Toc161705327" w:history="1">
            <w:r w:rsidR="00C44AD4" w:rsidRPr="00C44AD4">
              <w:rPr>
                <w:rStyle w:val="Hyperlink"/>
                <w:rFonts w:ascii="Times New Roman" w:hAnsi="Times New Roman" w:cs="Times New Roman"/>
                <w:noProof/>
                <w:lang w:val="lt-LT"/>
              </w:rPr>
              <w:t>Testavimo rizikos</w:t>
            </w:r>
            <w:r w:rsidR="00C44AD4" w:rsidRPr="00C44AD4">
              <w:rPr>
                <w:noProof/>
                <w:webHidden/>
                <w:lang w:val="lt-LT"/>
              </w:rPr>
              <w:tab/>
            </w:r>
            <w:r w:rsidR="00C44AD4" w:rsidRPr="00C44AD4">
              <w:rPr>
                <w:noProof/>
                <w:webHidden/>
                <w:lang w:val="lt-LT"/>
              </w:rPr>
              <w:fldChar w:fldCharType="begin"/>
            </w:r>
            <w:r w:rsidR="00C44AD4" w:rsidRPr="00C44AD4">
              <w:rPr>
                <w:noProof/>
                <w:webHidden/>
                <w:lang w:val="lt-LT"/>
              </w:rPr>
              <w:instrText xml:space="preserve"> PAGEREF _Toc161705327 \h </w:instrText>
            </w:r>
            <w:r w:rsidR="00C44AD4" w:rsidRPr="00C44AD4">
              <w:rPr>
                <w:noProof/>
                <w:webHidden/>
                <w:lang w:val="lt-LT"/>
              </w:rPr>
            </w:r>
            <w:r w:rsidR="00C44AD4" w:rsidRPr="00C44AD4">
              <w:rPr>
                <w:noProof/>
                <w:webHidden/>
                <w:lang w:val="lt-LT"/>
              </w:rPr>
              <w:fldChar w:fldCharType="separate"/>
            </w:r>
            <w:r w:rsidR="00C44AD4" w:rsidRPr="00C44AD4">
              <w:rPr>
                <w:noProof/>
                <w:webHidden/>
                <w:lang w:val="lt-LT"/>
              </w:rPr>
              <w:t>9</w:t>
            </w:r>
            <w:r w:rsidR="00C44AD4" w:rsidRPr="00C44AD4">
              <w:rPr>
                <w:noProof/>
                <w:webHidden/>
                <w:lang w:val="lt-LT"/>
              </w:rPr>
              <w:fldChar w:fldCharType="end"/>
            </w:r>
          </w:hyperlink>
        </w:p>
        <w:p w14:paraId="2C9A270F" w14:textId="3328A711" w:rsidR="00C44AD4" w:rsidRPr="00C44AD4" w:rsidRDefault="008827AC">
          <w:pPr>
            <w:pStyle w:val="TOC3"/>
            <w:tabs>
              <w:tab w:val="right" w:leader="dot" w:pos="9062"/>
            </w:tabs>
            <w:rPr>
              <w:rFonts w:eastAsiaTheme="minorEastAsia"/>
              <w:noProof/>
              <w:kern w:val="2"/>
              <w:sz w:val="24"/>
              <w:szCs w:val="24"/>
              <w:lang w:val="lt-LT"/>
              <w14:ligatures w14:val="standardContextual"/>
            </w:rPr>
          </w:pPr>
          <w:hyperlink w:anchor="_Toc161705328" w:history="1">
            <w:r w:rsidR="00C44AD4" w:rsidRPr="00C44AD4">
              <w:rPr>
                <w:rStyle w:val="Hyperlink"/>
                <w:rFonts w:ascii="Times New Roman" w:hAnsi="Times New Roman" w:cs="Times New Roman"/>
                <w:noProof/>
                <w:lang w:val="lt-LT"/>
              </w:rPr>
              <w:t>Appendix B. Test Cases in Gherkin</w:t>
            </w:r>
            <w:r w:rsidR="00C44AD4" w:rsidRPr="00C44AD4">
              <w:rPr>
                <w:noProof/>
                <w:webHidden/>
                <w:lang w:val="lt-LT"/>
              </w:rPr>
              <w:tab/>
            </w:r>
            <w:r w:rsidR="00C44AD4" w:rsidRPr="00C44AD4">
              <w:rPr>
                <w:noProof/>
                <w:webHidden/>
                <w:lang w:val="lt-LT"/>
              </w:rPr>
              <w:fldChar w:fldCharType="begin"/>
            </w:r>
            <w:r w:rsidR="00C44AD4" w:rsidRPr="00C44AD4">
              <w:rPr>
                <w:noProof/>
                <w:webHidden/>
                <w:lang w:val="lt-LT"/>
              </w:rPr>
              <w:instrText xml:space="preserve"> PAGEREF _Toc161705328 \h </w:instrText>
            </w:r>
            <w:r w:rsidR="00C44AD4" w:rsidRPr="00C44AD4">
              <w:rPr>
                <w:noProof/>
                <w:webHidden/>
                <w:lang w:val="lt-LT"/>
              </w:rPr>
            </w:r>
            <w:r w:rsidR="00C44AD4" w:rsidRPr="00C44AD4">
              <w:rPr>
                <w:noProof/>
                <w:webHidden/>
                <w:lang w:val="lt-LT"/>
              </w:rPr>
              <w:fldChar w:fldCharType="separate"/>
            </w:r>
            <w:r w:rsidR="00C44AD4" w:rsidRPr="00C44AD4">
              <w:rPr>
                <w:noProof/>
                <w:webHidden/>
                <w:lang w:val="lt-LT"/>
              </w:rPr>
              <w:t>11</w:t>
            </w:r>
            <w:r w:rsidR="00C44AD4" w:rsidRPr="00C44AD4">
              <w:rPr>
                <w:noProof/>
                <w:webHidden/>
                <w:lang w:val="lt-LT"/>
              </w:rPr>
              <w:fldChar w:fldCharType="end"/>
            </w:r>
          </w:hyperlink>
        </w:p>
        <w:p w14:paraId="30D9263E" w14:textId="192970C9" w:rsidR="00C44AD4" w:rsidRPr="00C44AD4" w:rsidRDefault="008827AC">
          <w:pPr>
            <w:pStyle w:val="TOC2"/>
            <w:tabs>
              <w:tab w:val="right" w:leader="dot" w:pos="9062"/>
            </w:tabs>
            <w:rPr>
              <w:rFonts w:eastAsiaTheme="minorEastAsia"/>
              <w:noProof/>
              <w:kern w:val="2"/>
              <w:sz w:val="24"/>
              <w:szCs w:val="24"/>
              <w:lang w:val="lt-LT"/>
              <w14:ligatures w14:val="standardContextual"/>
            </w:rPr>
          </w:pPr>
          <w:hyperlink w:anchor="_Toc161705329" w:history="1">
            <w:r w:rsidR="00C44AD4" w:rsidRPr="00C44AD4">
              <w:rPr>
                <w:rStyle w:val="Hyperlink"/>
                <w:noProof/>
                <w:lang w:val="lt-LT"/>
              </w:rPr>
              <w:t>Darbo užduotys:</w:t>
            </w:r>
            <w:r w:rsidR="00C44AD4" w:rsidRPr="00C44AD4">
              <w:rPr>
                <w:noProof/>
                <w:webHidden/>
                <w:lang w:val="lt-LT"/>
              </w:rPr>
              <w:tab/>
            </w:r>
            <w:r w:rsidR="00C44AD4" w:rsidRPr="00C44AD4">
              <w:rPr>
                <w:noProof/>
                <w:webHidden/>
                <w:lang w:val="lt-LT"/>
              </w:rPr>
              <w:fldChar w:fldCharType="begin"/>
            </w:r>
            <w:r w:rsidR="00C44AD4" w:rsidRPr="00C44AD4">
              <w:rPr>
                <w:noProof/>
                <w:webHidden/>
                <w:lang w:val="lt-LT"/>
              </w:rPr>
              <w:instrText xml:space="preserve"> PAGEREF _Toc161705329 \h </w:instrText>
            </w:r>
            <w:r w:rsidR="00C44AD4" w:rsidRPr="00C44AD4">
              <w:rPr>
                <w:noProof/>
                <w:webHidden/>
                <w:lang w:val="lt-LT"/>
              </w:rPr>
            </w:r>
            <w:r w:rsidR="00C44AD4" w:rsidRPr="00C44AD4">
              <w:rPr>
                <w:noProof/>
                <w:webHidden/>
                <w:lang w:val="lt-LT"/>
              </w:rPr>
              <w:fldChar w:fldCharType="separate"/>
            </w:r>
            <w:r w:rsidR="00C44AD4" w:rsidRPr="00C44AD4">
              <w:rPr>
                <w:noProof/>
                <w:webHidden/>
                <w:lang w:val="lt-LT"/>
              </w:rPr>
              <w:t>12</w:t>
            </w:r>
            <w:r w:rsidR="00C44AD4" w:rsidRPr="00C44AD4">
              <w:rPr>
                <w:noProof/>
                <w:webHidden/>
                <w:lang w:val="lt-LT"/>
              </w:rPr>
              <w:fldChar w:fldCharType="end"/>
            </w:r>
          </w:hyperlink>
        </w:p>
        <w:p w14:paraId="7CDD4E4E" w14:textId="159CF06B" w:rsidR="00DD6166" w:rsidRPr="00C44AD4" w:rsidRDefault="00FF1031" w:rsidP="5C06CEA9">
          <w:pPr>
            <w:pStyle w:val="TOC2"/>
            <w:tabs>
              <w:tab w:val="right" w:leader="dot" w:pos="9060"/>
            </w:tabs>
            <w:rPr>
              <w:rStyle w:val="Hyperlink"/>
              <w:rFonts w:ascii="Times New Roman" w:hAnsi="Times New Roman" w:cs="Times New Roman"/>
              <w:sz w:val="24"/>
              <w:szCs w:val="24"/>
              <w:lang w:val="lt-LT"/>
            </w:rPr>
          </w:pPr>
          <w:r w:rsidRPr="00C44AD4">
            <w:rPr>
              <w:rFonts w:ascii="Times New Roman" w:hAnsi="Times New Roman" w:cs="Times New Roman"/>
              <w:sz w:val="24"/>
              <w:szCs w:val="24"/>
              <w:lang w:val="lt-LT"/>
            </w:rPr>
            <w:fldChar w:fldCharType="end"/>
          </w:r>
        </w:p>
      </w:sdtContent>
    </w:sdt>
    <w:p w14:paraId="571C27A9" w14:textId="70BA4563" w:rsidR="00DD6166" w:rsidRPr="00C44AD4" w:rsidRDefault="00DD6166" w:rsidP="5C06CEA9">
      <w:pPr>
        <w:rPr>
          <w:rFonts w:ascii="Times New Roman" w:hAnsi="Times New Roman" w:cs="Times New Roman"/>
          <w:sz w:val="24"/>
          <w:szCs w:val="24"/>
          <w:lang w:val="lt-LT"/>
        </w:rPr>
      </w:pPr>
    </w:p>
    <w:p w14:paraId="79F19384" w14:textId="52BE55D0" w:rsidR="00DD6166" w:rsidRPr="00C44AD4" w:rsidRDefault="00FF1031" w:rsidP="36616569">
      <w:pPr>
        <w:rPr>
          <w:rFonts w:ascii="Times New Roman" w:hAnsi="Times New Roman" w:cs="Times New Roman"/>
          <w:sz w:val="24"/>
          <w:szCs w:val="24"/>
          <w:lang w:val="lt-LT"/>
        </w:rPr>
      </w:pPr>
      <w:r w:rsidRPr="00C44AD4">
        <w:rPr>
          <w:rFonts w:ascii="Times New Roman" w:hAnsi="Times New Roman" w:cs="Times New Roman"/>
          <w:sz w:val="24"/>
          <w:szCs w:val="24"/>
          <w:lang w:val="lt-LT"/>
        </w:rPr>
        <w:br w:type="page"/>
      </w:r>
    </w:p>
    <w:p w14:paraId="1217E541" w14:textId="77777777" w:rsidR="00353499" w:rsidRPr="00C44AD4" w:rsidRDefault="293C1CBD" w:rsidP="00E86470">
      <w:pPr>
        <w:pStyle w:val="Heading1"/>
        <w:rPr>
          <w:ins w:id="0" w:author="Microsoft Word" w:date="2024-03-18T21:13:00Z"/>
          <w:rFonts w:ascii="Times New Roman" w:hAnsi="Times New Roman" w:cs="Times New Roman"/>
          <w:sz w:val="24"/>
          <w:szCs w:val="24"/>
          <w:lang w:val="lt-LT"/>
        </w:rPr>
      </w:pPr>
      <w:bookmarkStart w:id="1" w:name="_Toc161705314"/>
      <w:r w:rsidRPr="00C44AD4">
        <w:rPr>
          <w:rFonts w:ascii="Times New Roman" w:hAnsi="Times New Roman" w:cs="Times New Roman"/>
          <w:sz w:val="24"/>
          <w:szCs w:val="24"/>
          <w:lang w:val="lt-LT"/>
        </w:rPr>
        <w:lastRenderedPageBreak/>
        <w:t>Į</w:t>
      </w:r>
      <w:r w:rsidR="00FF1031" w:rsidRPr="00C44AD4">
        <w:rPr>
          <w:rFonts w:ascii="Times New Roman" w:hAnsi="Times New Roman" w:cs="Times New Roman"/>
          <w:sz w:val="24"/>
          <w:szCs w:val="24"/>
          <w:lang w:val="lt-LT"/>
        </w:rPr>
        <w:t>žang</w:t>
      </w:r>
      <w:r w:rsidR="00C17B1E" w:rsidRPr="00C44AD4">
        <w:rPr>
          <w:rFonts w:ascii="Times New Roman" w:hAnsi="Times New Roman" w:cs="Times New Roman"/>
          <w:sz w:val="24"/>
          <w:szCs w:val="24"/>
          <w:lang w:val="lt-LT"/>
        </w:rPr>
        <w:t>a</w:t>
      </w:r>
      <w:bookmarkEnd w:id="1"/>
    </w:p>
    <w:p w14:paraId="645A045E" w14:textId="7D9270B8" w:rsidR="00DD6166" w:rsidRPr="00C44AD4" w:rsidRDefault="00DD6166" w:rsidP="00E86470">
      <w:pPr>
        <w:pStyle w:val="Heading3"/>
        <w:rPr>
          <w:rFonts w:ascii="Times New Roman" w:hAnsi="Times New Roman" w:cs="Times New Roman"/>
          <w:sz w:val="24"/>
          <w:szCs w:val="24"/>
          <w:lang w:val="lt-LT"/>
        </w:rPr>
      </w:pPr>
    </w:p>
    <w:p w14:paraId="6C6665DC" w14:textId="665D0E85" w:rsidR="00DD6166" w:rsidRPr="00C44AD4" w:rsidRDefault="00C17B1E" w:rsidP="00E86470">
      <w:pPr>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Šio dokumento tikslas </w:t>
      </w:r>
      <w:r w:rsidR="000F30CC" w:rsidRPr="00C44AD4">
        <w:rPr>
          <w:rFonts w:ascii="Times New Roman" w:hAnsi="Times New Roman" w:cs="Times New Roman"/>
          <w:sz w:val="24"/>
          <w:szCs w:val="24"/>
          <w:lang w:val="lt-LT"/>
        </w:rPr>
        <w:t>–</w:t>
      </w:r>
      <w:r w:rsidRPr="00C44AD4">
        <w:rPr>
          <w:rFonts w:ascii="Times New Roman" w:hAnsi="Times New Roman" w:cs="Times New Roman"/>
          <w:sz w:val="24"/>
          <w:szCs w:val="24"/>
          <w:lang w:val="lt-LT"/>
        </w:rPr>
        <w:t xml:space="preserve"> </w:t>
      </w:r>
      <w:r w:rsidR="008C4458" w:rsidRPr="00C44AD4">
        <w:rPr>
          <w:rFonts w:ascii="Times New Roman" w:hAnsi="Times New Roman" w:cs="Times New Roman"/>
          <w:sz w:val="24"/>
          <w:szCs w:val="24"/>
          <w:lang w:val="lt-LT"/>
        </w:rPr>
        <w:t>pat</w:t>
      </w:r>
      <w:r w:rsidR="000F30CC" w:rsidRPr="00C44AD4">
        <w:rPr>
          <w:rFonts w:ascii="Times New Roman" w:hAnsi="Times New Roman" w:cs="Times New Roman"/>
          <w:sz w:val="24"/>
          <w:szCs w:val="24"/>
          <w:lang w:val="lt-LT"/>
        </w:rPr>
        <w:t>eikti</w:t>
      </w:r>
      <w:r w:rsidR="00462CCC" w:rsidRPr="00C44AD4">
        <w:rPr>
          <w:rFonts w:ascii="Times New Roman" w:hAnsi="Times New Roman" w:cs="Times New Roman"/>
          <w:sz w:val="24"/>
          <w:szCs w:val="24"/>
          <w:lang w:val="lt-LT"/>
        </w:rPr>
        <w:t xml:space="preserve">, kokias </w:t>
      </w:r>
      <w:r w:rsidR="00090A42" w:rsidRPr="00C44AD4">
        <w:rPr>
          <w:rFonts w:ascii="Times New Roman" w:hAnsi="Times New Roman" w:cs="Times New Roman"/>
          <w:sz w:val="24"/>
          <w:szCs w:val="24"/>
          <w:lang w:val="lt-LT"/>
        </w:rPr>
        <w:t xml:space="preserve">testavimo </w:t>
      </w:r>
      <w:r w:rsidR="00462CCC" w:rsidRPr="00C44AD4">
        <w:rPr>
          <w:rFonts w:ascii="Times New Roman" w:hAnsi="Times New Roman" w:cs="Times New Roman"/>
          <w:sz w:val="24"/>
          <w:szCs w:val="24"/>
          <w:lang w:val="lt-LT"/>
        </w:rPr>
        <w:t>metodikas naudosime</w:t>
      </w:r>
      <w:r w:rsidR="00461FA8" w:rsidRPr="00C44AD4">
        <w:rPr>
          <w:rFonts w:ascii="Times New Roman" w:hAnsi="Times New Roman" w:cs="Times New Roman"/>
          <w:sz w:val="24"/>
          <w:szCs w:val="24"/>
          <w:lang w:val="lt-LT"/>
        </w:rPr>
        <w:t>, jog užtikrint</w:t>
      </w:r>
      <w:r w:rsidR="0088592F">
        <w:rPr>
          <w:rFonts w:ascii="Times New Roman" w:hAnsi="Times New Roman" w:cs="Times New Roman"/>
          <w:sz w:val="24"/>
          <w:szCs w:val="24"/>
          <w:lang w:val="lt-LT"/>
        </w:rPr>
        <w:t>umėme</w:t>
      </w:r>
      <w:r w:rsidR="00461FA8" w:rsidRPr="00C44AD4">
        <w:rPr>
          <w:rFonts w:ascii="Times New Roman" w:hAnsi="Times New Roman" w:cs="Times New Roman"/>
          <w:sz w:val="24"/>
          <w:szCs w:val="24"/>
          <w:lang w:val="lt-LT"/>
        </w:rPr>
        <w:t xml:space="preserve">, kad mūsų </w:t>
      </w:r>
      <w:r w:rsidR="00FB73C1" w:rsidRPr="00C44AD4">
        <w:rPr>
          <w:rFonts w:ascii="Times New Roman" w:hAnsi="Times New Roman" w:cs="Times New Roman"/>
          <w:sz w:val="24"/>
          <w:szCs w:val="24"/>
          <w:lang w:val="lt-LT"/>
        </w:rPr>
        <w:t xml:space="preserve">internetinė treniruočių ir asmeninio progreso sekimo platforma „GYMZII“ </w:t>
      </w:r>
      <w:r w:rsidR="00090A42" w:rsidRPr="00C44AD4">
        <w:rPr>
          <w:rFonts w:ascii="Times New Roman" w:hAnsi="Times New Roman" w:cs="Times New Roman"/>
          <w:sz w:val="24"/>
          <w:szCs w:val="24"/>
          <w:lang w:val="lt-LT"/>
        </w:rPr>
        <w:t>funkcionuotų</w:t>
      </w:r>
      <w:r w:rsidR="00762763" w:rsidRPr="00C44AD4">
        <w:rPr>
          <w:rFonts w:ascii="Times New Roman" w:hAnsi="Times New Roman" w:cs="Times New Roman"/>
          <w:sz w:val="24"/>
          <w:szCs w:val="24"/>
          <w:lang w:val="lt-LT"/>
        </w:rPr>
        <w:t xml:space="preserve">, kaip reikia. </w:t>
      </w:r>
    </w:p>
    <w:p w14:paraId="7F03FFAD" w14:textId="4A0427EC" w:rsidR="00073FD9" w:rsidRPr="00C44AD4" w:rsidRDefault="009D26D8" w:rsidP="00E86470">
      <w:pPr>
        <w:jc w:val="both"/>
        <w:rPr>
          <w:rFonts w:ascii="Times New Roman" w:hAnsi="Times New Roman" w:cs="Times New Roman"/>
          <w:sz w:val="24"/>
          <w:szCs w:val="24"/>
          <w:lang w:val="lt-LT"/>
        </w:rPr>
      </w:pPr>
      <w:r w:rsidRPr="009D26D8">
        <w:rPr>
          <w:rFonts w:ascii="Times New Roman" w:hAnsi="Times New Roman" w:cs="Times New Roman"/>
          <w:noProof/>
          <w:sz w:val="24"/>
          <w:szCs w:val="24"/>
          <w:lang w:val="lt-LT"/>
        </w:rPr>
        <w:drawing>
          <wp:inline distT="0" distB="0" distL="0" distR="0" wp14:anchorId="1C7C52D8" wp14:editId="6EE57E83">
            <wp:extent cx="2019300" cy="3960735"/>
            <wp:effectExtent l="0" t="0" r="0" b="1905"/>
            <wp:docPr id="108716817" name="Paveikslėlis 1" descr="Paveikslėlis, kuriame yra tekstas, ekrano kopija, dizain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6817" name="Paveikslėlis 1" descr="Paveikslėlis, kuriame yra tekstas, ekrano kopija, dizainas&#10;&#10;Automatiškai sugeneruotas aprašymas"/>
                    <pic:cNvPicPr/>
                  </pic:nvPicPr>
                  <pic:blipFill>
                    <a:blip r:embed="rId9"/>
                    <a:stretch>
                      <a:fillRect/>
                    </a:stretch>
                  </pic:blipFill>
                  <pic:spPr>
                    <a:xfrm>
                      <a:off x="0" y="0"/>
                      <a:ext cx="2021408" cy="3964870"/>
                    </a:xfrm>
                    <a:prstGeom prst="rect">
                      <a:avLst/>
                    </a:prstGeom>
                  </pic:spPr>
                </pic:pic>
              </a:graphicData>
            </a:graphic>
          </wp:inline>
        </w:drawing>
      </w:r>
    </w:p>
    <w:p w14:paraId="60B40ADA" w14:textId="5060353B" w:rsidR="004B012E" w:rsidRPr="00C44AD4" w:rsidRDefault="49A845B3" w:rsidP="00E86470">
      <w:pPr>
        <w:pStyle w:val="Heading3"/>
        <w:rPr>
          <w:rFonts w:ascii="Times New Roman" w:hAnsi="Times New Roman" w:cs="Times New Roman"/>
          <w:sz w:val="24"/>
          <w:szCs w:val="24"/>
          <w:lang w:val="en-US"/>
        </w:rPr>
      </w:pPr>
      <w:bookmarkStart w:id="2" w:name="_Toc161705315"/>
      <w:r w:rsidRPr="1041D43B">
        <w:rPr>
          <w:rFonts w:ascii="Times New Roman" w:hAnsi="Times New Roman" w:cs="Times New Roman"/>
          <w:sz w:val="24"/>
          <w:szCs w:val="24"/>
          <w:lang w:val="en-US"/>
        </w:rPr>
        <w:t>Test</w:t>
      </w:r>
      <w:r w:rsidR="00355DE2" w:rsidRPr="1041D43B">
        <w:rPr>
          <w:rFonts w:ascii="Times New Roman" w:hAnsi="Times New Roman" w:cs="Times New Roman"/>
          <w:sz w:val="24"/>
          <w:szCs w:val="24"/>
          <w:lang w:val="en-US"/>
        </w:rPr>
        <w:t>avimo apimtis</w:t>
      </w:r>
      <w:bookmarkEnd w:id="2"/>
      <w:r w:rsidR="004B012E">
        <w:tab/>
      </w:r>
    </w:p>
    <w:p w14:paraId="49063236" w14:textId="2DCD21FD" w:rsidR="00B75A86" w:rsidRPr="00C44AD4" w:rsidRDefault="00B75A86" w:rsidP="00347A59">
      <w:pPr>
        <w:rPr>
          <w:rFonts w:ascii="Times New Roman" w:hAnsi="Times New Roman" w:cs="Times New Roman"/>
          <w:sz w:val="24"/>
          <w:szCs w:val="24"/>
          <w:lang w:val="lt-LT"/>
        </w:rPr>
      </w:pPr>
      <w:r w:rsidRPr="00C44AD4">
        <w:rPr>
          <w:rFonts w:ascii="Times New Roman" w:hAnsi="Times New Roman" w:cs="Times New Roman"/>
          <w:sz w:val="24"/>
          <w:szCs w:val="24"/>
          <w:lang w:val="lt-LT"/>
        </w:rPr>
        <w:t>Testavim</w:t>
      </w:r>
      <w:r w:rsidR="009A3604" w:rsidRPr="00C44AD4">
        <w:rPr>
          <w:rFonts w:ascii="Times New Roman" w:hAnsi="Times New Roman" w:cs="Times New Roman"/>
          <w:sz w:val="24"/>
          <w:szCs w:val="24"/>
          <w:lang w:val="lt-LT"/>
        </w:rPr>
        <w:t xml:space="preserve">ą sudaro šie </w:t>
      </w:r>
      <w:r w:rsidR="006A6AB3" w:rsidRPr="00C44AD4">
        <w:rPr>
          <w:rFonts w:ascii="Times New Roman" w:hAnsi="Times New Roman" w:cs="Times New Roman"/>
          <w:sz w:val="24"/>
          <w:szCs w:val="24"/>
          <w:lang w:val="lt-LT"/>
        </w:rPr>
        <w:t>testavimo būdai</w:t>
      </w:r>
      <w:r w:rsidRPr="00C44AD4">
        <w:rPr>
          <w:rFonts w:ascii="Times New Roman" w:hAnsi="Times New Roman" w:cs="Times New Roman"/>
          <w:sz w:val="24"/>
          <w:szCs w:val="24"/>
          <w:lang w:val="lt-LT"/>
        </w:rPr>
        <w:t>:</w:t>
      </w:r>
    </w:p>
    <w:p w14:paraId="0084A866" w14:textId="650F0316" w:rsidR="00B75A86" w:rsidRPr="00C44AD4" w:rsidRDefault="006A6AB3" w:rsidP="00F37E71">
      <w:pPr>
        <w:pStyle w:val="ListParagraph"/>
        <w:numPr>
          <w:ilvl w:val="0"/>
          <w:numId w:val="12"/>
        </w:numPr>
        <w:rPr>
          <w:rFonts w:ascii="Times New Roman" w:hAnsi="Times New Roman" w:cs="Times New Roman"/>
          <w:sz w:val="24"/>
          <w:szCs w:val="24"/>
          <w:lang w:val="lt-LT"/>
        </w:rPr>
      </w:pPr>
      <w:r w:rsidRPr="00C44AD4">
        <w:rPr>
          <w:rFonts w:ascii="Times New Roman" w:hAnsi="Times New Roman" w:cs="Times New Roman"/>
          <w:sz w:val="24"/>
          <w:szCs w:val="24"/>
          <w:lang w:val="lt-LT"/>
        </w:rPr>
        <w:t>Programinės įrangos f</w:t>
      </w:r>
      <w:r w:rsidR="009A3604" w:rsidRPr="00C44AD4">
        <w:rPr>
          <w:rFonts w:ascii="Times New Roman" w:hAnsi="Times New Roman" w:cs="Times New Roman"/>
          <w:sz w:val="24"/>
          <w:szCs w:val="24"/>
          <w:lang w:val="lt-LT"/>
        </w:rPr>
        <w:t>unkcinis testavimas</w:t>
      </w:r>
      <w:r w:rsidR="00C264BA" w:rsidRPr="00C44AD4">
        <w:rPr>
          <w:rFonts w:ascii="Times New Roman" w:hAnsi="Times New Roman" w:cs="Times New Roman"/>
          <w:sz w:val="24"/>
          <w:szCs w:val="24"/>
          <w:lang w:val="lt-LT"/>
        </w:rPr>
        <w:t xml:space="preserve"> – tai būdas nustatyti, ar programinė įranga </w:t>
      </w:r>
      <w:r w:rsidR="00DF792C" w:rsidRPr="00C44AD4">
        <w:rPr>
          <w:rFonts w:ascii="Times New Roman" w:hAnsi="Times New Roman" w:cs="Times New Roman"/>
          <w:sz w:val="24"/>
          <w:szCs w:val="24"/>
          <w:lang w:val="lt-LT"/>
        </w:rPr>
        <w:t xml:space="preserve">veikia taip, kaip tikimasi. </w:t>
      </w:r>
      <w:r w:rsidR="00776134" w:rsidRPr="00C44AD4">
        <w:rPr>
          <w:rFonts w:ascii="Times New Roman" w:hAnsi="Times New Roman" w:cs="Times New Roman"/>
          <w:sz w:val="24"/>
          <w:szCs w:val="24"/>
          <w:lang w:val="lt-LT"/>
        </w:rPr>
        <w:t>T</w:t>
      </w:r>
      <w:r w:rsidR="00BA4816" w:rsidRPr="00C44AD4">
        <w:rPr>
          <w:rFonts w:ascii="Times New Roman" w:hAnsi="Times New Roman" w:cs="Times New Roman"/>
          <w:sz w:val="24"/>
          <w:szCs w:val="24"/>
          <w:lang w:val="lt-LT"/>
        </w:rPr>
        <w:t>ai susiję ne su tuo, kaip vyksta apdorojimas, o su tuo, ar apdorojant gaunami teisingi rezultatai.</w:t>
      </w:r>
    </w:p>
    <w:p w14:paraId="3414904E" w14:textId="0DA41C5D" w:rsidR="00137CEB" w:rsidRPr="00C44AD4" w:rsidRDefault="00137CEB" w:rsidP="00F37E71">
      <w:pPr>
        <w:pStyle w:val="ListParagraph"/>
        <w:numPr>
          <w:ilvl w:val="1"/>
          <w:numId w:val="12"/>
        </w:numPr>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Siekiama ištestuoti </w:t>
      </w:r>
      <w:r w:rsidR="00E62CCC" w:rsidRPr="00C44AD4">
        <w:rPr>
          <w:rFonts w:ascii="Times New Roman" w:hAnsi="Times New Roman" w:cs="Times New Roman"/>
          <w:sz w:val="24"/>
          <w:szCs w:val="24"/>
          <w:lang w:val="lt-LT"/>
        </w:rPr>
        <w:t>80% parašyto kodo vieneto (unit) testais.</w:t>
      </w:r>
    </w:p>
    <w:p w14:paraId="789EF467" w14:textId="3FA87D7A" w:rsidR="006A75B2" w:rsidRPr="00C44AD4" w:rsidRDefault="00732E1E" w:rsidP="00F37E71">
      <w:pPr>
        <w:pStyle w:val="ListParagraph"/>
        <w:numPr>
          <w:ilvl w:val="1"/>
          <w:numId w:val="12"/>
        </w:numPr>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Testavimo tikslas – įsitikinti, jog </w:t>
      </w:r>
      <w:r w:rsidR="005D1BB0" w:rsidRPr="00C44AD4">
        <w:rPr>
          <w:rFonts w:ascii="Times New Roman" w:hAnsi="Times New Roman" w:cs="Times New Roman"/>
          <w:sz w:val="24"/>
          <w:szCs w:val="24"/>
          <w:lang w:val="lt-LT"/>
        </w:rPr>
        <w:t xml:space="preserve">kuriamos funkcijos programai veikia teisingai ir grąžina </w:t>
      </w:r>
      <w:r w:rsidR="00CA7B52" w:rsidRPr="00C44AD4">
        <w:rPr>
          <w:rFonts w:ascii="Times New Roman" w:hAnsi="Times New Roman" w:cs="Times New Roman"/>
          <w:sz w:val="24"/>
          <w:szCs w:val="24"/>
          <w:lang w:val="lt-LT"/>
        </w:rPr>
        <w:t>tuos atsakymus, kurių yra tikim</w:t>
      </w:r>
      <w:r w:rsidR="008B67F3" w:rsidRPr="00C44AD4">
        <w:rPr>
          <w:rFonts w:ascii="Times New Roman" w:hAnsi="Times New Roman" w:cs="Times New Roman"/>
          <w:sz w:val="24"/>
          <w:szCs w:val="24"/>
          <w:lang w:val="lt-LT"/>
        </w:rPr>
        <w:t>a</w:t>
      </w:r>
      <w:r w:rsidR="00CA7B52" w:rsidRPr="00C44AD4">
        <w:rPr>
          <w:rFonts w:ascii="Times New Roman" w:hAnsi="Times New Roman" w:cs="Times New Roman"/>
          <w:sz w:val="24"/>
          <w:szCs w:val="24"/>
          <w:lang w:val="lt-LT"/>
        </w:rPr>
        <w:t>si.</w:t>
      </w:r>
    </w:p>
    <w:p w14:paraId="0B722BE0" w14:textId="19EB1F5B" w:rsidR="00385606" w:rsidRPr="00C44AD4" w:rsidRDefault="00385606" w:rsidP="00F37E71">
      <w:pPr>
        <w:pStyle w:val="ListParagraph"/>
        <w:numPr>
          <w:ilvl w:val="0"/>
          <w:numId w:val="12"/>
        </w:numPr>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Programinės įrangos nefunkcinis testavimas – </w:t>
      </w:r>
      <w:r w:rsidR="00332FB0" w:rsidRPr="00C44AD4">
        <w:rPr>
          <w:rFonts w:ascii="Times New Roman" w:hAnsi="Times New Roman" w:cs="Times New Roman"/>
          <w:sz w:val="24"/>
          <w:szCs w:val="24"/>
          <w:lang w:val="lt-LT"/>
        </w:rPr>
        <w:t xml:space="preserve">tikrinami nefunkciniai </w:t>
      </w:r>
      <w:r w:rsidR="00114D16" w:rsidRPr="00C44AD4">
        <w:rPr>
          <w:rFonts w:ascii="Times New Roman" w:hAnsi="Times New Roman" w:cs="Times New Roman"/>
          <w:sz w:val="24"/>
          <w:szCs w:val="24"/>
          <w:lang w:val="lt-LT"/>
        </w:rPr>
        <w:t xml:space="preserve">programinės įrangos </w:t>
      </w:r>
      <w:r w:rsidR="00EB6DEE" w:rsidRPr="00C44AD4">
        <w:rPr>
          <w:rFonts w:ascii="Times New Roman" w:hAnsi="Times New Roman" w:cs="Times New Roman"/>
          <w:sz w:val="24"/>
          <w:szCs w:val="24"/>
          <w:lang w:val="lt-LT"/>
        </w:rPr>
        <w:t>kūrimo aspektai</w:t>
      </w:r>
      <w:r w:rsidR="00CC3C68" w:rsidRPr="00C44AD4">
        <w:rPr>
          <w:rFonts w:ascii="Times New Roman" w:hAnsi="Times New Roman" w:cs="Times New Roman"/>
          <w:sz w:val="24"/>
          <w:szCs w:val="24"/>
          <w:lang w:val="lt-LT"/>
        </w:rPr>
        <w:t xml:space="preserve">, t. y. </w:t>
      </w:r>
      <w:r w:rsidR="007E1EE9" w:rsidRPr="00C44AD4">
        <w:rPr>
          <w:rFonts w:ascii="Times New Roman" w:hAnsi="Times New Roman" w:cs="Times New Roman"/>
          <w:sz w:val="24"/>
          <w:szCs w:val="24"/>
          <w:lang w:val="lt-LT"/>
        </w:rPr>
        <w:t xml:space="preserve">tikrinama ne </w:t>
      </w:r>
      <w:r w:rsidR="00D3553F" w:rsidRPr="00C44AD4">
        <w:rPr>
          <w:rFonts w:ascii="Times New Roman" w:hAnsi="Times New Roman" w:cs="Times New Roman"/>
          <w:sz w:val="24"/>
          <w:szCs w:val="24"/>
          <w:lang w:val="lt-LT"/>
        </w:rPr>
        <w:t>programos rezultatai, o kaip veikia programa.</w:t>
      </w:r>
      <w:r w:rsidR="00DF6B15" w:rsidRPr="00C44AD4">
        <w:rPr>
          <w:rFonts w:ascii="Times New Roman" w:hAnsi="Times New Roman" w:cs="Times New Roman"/>
          <w:sz w:val="24"/>
          <w:szCs w:val="24"/>
          <w:lang w:val="lt-LT"/>
        </w:rPr>
        <w:t xml:space="preserve"> Naudoj</w:t>
      </w:r>
      <w:r w:rsidR="00DC4341" w:rsidRPr="00C44AD4">
        <w:rPr>
          <w:rFonts w:ascii="Times New Roman" w:hAnsi="Times New Roman" w:cs="Times New Roman"/>
          <w:sz w:val="24"/>
          <w:szCs w:val="24"/>
          <w:lang w:val="lt-LT"/>
        </w:rPr>
        <w:t xml:space="preserve">ami testavimo </w:t>
      </w:r>
      <w:r w:rsidR="00BB6A78" w:rsidRPr="00C44AD4">
        <w:rPr>
          <w:rFonts w:ascii="Times New Roman" w:hAnsi="Times New Roman" w:cs="Times New Roman"/>
          <w:sz w:val="24"/>
          <w:szCs w:val="24"/>
          <w:lang w:val="lt-LT"/>
        </w:rPr>
        <w:t>būdai : streso testavimas</w:t>
      </w:r>
      <w:r w:rsidR="00F90906" w:rsidRPr="00C44AD4">
        <w:rPr>
          <w:rFonts w:ascii="Times New Roman" w:hAnsi="Times New Roman" w:cs="Times New Roman"/>
          <w:sz w:val="24"/>
          <w:szCs w:val="24"/>
          <w:lang w:val="lt-LT"/>
        </w:rPr>
        <w:t xml:space="preserve"> (</w:t>
      </w:r>
      <w:r w:rsidR="00B40977" w:rsidRPr="00C44AD4">
        <w:rPr>
          <w:rFonts w:ascii="Times New Roman" w:hAnsi="Times New Roman" w:cs="Times New Roman"/>
          <w:sz w:val="24"/>
          <w:szCs w:val="24"/>
          <w:lang w:val="lt-LT"/>
        </w:rPr>
        <w:t xml:space="preserve">skirtas patvirtinti programos </w:t>
      </w:r>
      <w:r w:rsidR="005403F6" w:rsidRPr="00C44AD4">
        <w:rPr>
          <w:rFonts w:ascii="Times New Roman" w:hAnsi="Times New Roman" w:cs="Times New Roman"/>
          <w:sz w:val="24"/>
          <w:szCs w:val="24"/>
          <w:lang w:val="lt-LT"/>
        </w:rPr>
        <w:t>stabilumą ir patikimumą</w:t>
      </w:r>
      <w:r w:rsidR="00393765" w:rsidRPr="00C44AD4">
        <w:rPr>
          <w:rFonts w:ascii="Times New Roman" w:hAnsi="Times New Roman" w:cs="Times New Roman"/>
          <w:sz w:val="24"/>
          <w:szCs w:val="24"/>
          <w:lang w:val="lt-LT"/>
        </w:rPr>
        <w:t xml:space="preserve"> ekstremaliomis sąlygomis</w:t>
      </w:r>
      <w:r w:rsidR="005403F6" w:rsidRPr="00C44AD4">
        <w:rPr>
          <w:rFonts w:ascii="Times New Roman" w:hAnsi="Times New Roman" w:cs="Times New Roman"/>
          <w:sz w:val="24"/>
          <w:szCs w:val="24"/>
          <w:lang w:val="lt-LT"/>
        </w:rPr>
        <w:t>)</w:t>
      </w:r>
      <w:r w:rsidR="00BB6A78" w:rsidRPr="00C44AD4">
        <w:rPr>
          <w:rFonts w:ascii="Times New Roman" w:hAnsi="Times New Roman" w:cs="Times New Roman"/>
          <w:sz w:val="24"/>
          <w:szCs w:val="24"/>
          <w:lang w:val="lt-LT"/>
        </w:rPr>
        <w:t xml:space="preserve"> ir našumo testavimas</w:t>
      </w:r>
      <w:r w:rsidR="00393765" w:rsidRPr="00C44AD4">
        <w:rPr>
          <w:rFonts w:ascii="Times New Roman" w:hAnsi="Times New Roman" w:cs="Times New Roman"/>
          <w:sz w:val="24"/>
          <w:szCs w:val="24"/>
          <w:lang w:val="lt-LT"/>
        </w:rPr>
        <w:t xml:space="preserve"> (</w:t>
      </w:r>
      <w:r w:rsidR="00A528E6" w:rsidRPr="00C44AD4">
        <w:rPr>
          <w:rFonts w:ascii="Times New Roman" w:hAnsi="Times New Roman" w:cs="Times New Roman"/>
          <w:sz w:val="24"/>
          <w:szCs w:val="24"/>
          <w:lang w:val="lt-LT"/>
        </w:rPr>
        <w:t>iškeltų sistemos našumo reikalavimų patvirtinimui)</w:t>
      </w:r>
      <w:r w:rsidR="00BB6A78" w:rsidRPr="00C44AD4">
        <w:rPr>
          <w:rFonts w:ascii="Times New Roman" w:hAnsi="Times New Roman" w:cs="Times New Roman"/>
          <w:sz w:val="24"/>
          <w:szCs w:val="24"/>
          <w:lang w:val="lt-LT"/>
        </w:rPr>
        <w:t>.</w:t>
      </w:r>
    </w:p>
    <w:p w14:paraId="31D95A03" w14:textId="6F47023E" w:rsidR="00A528E6" w:rsidRPr="00C44AD4" w:rsidRDefault="00517F55" w:rsidP="00F37E71">
      <w:pPr>
        <w:pStyle w:val="ListParagraph"/>
        <w:numPr>
          <w:ilvl w:val="1"/>
          <w:numId w:val="12"/>
        </w:numPr>
        <w:rPr>
          <w:rFonts w:ascii="Times New Roman" w:hAnsi="Times New Roman" w:cs="Times New Roman"/>
          <w:sz w:val="24"/>
          <w:szCs w:val="24"/>
          <w:lang w:val="lt-LT"/>
        </w:rPr>
      </w:pPr>
      <w:r w:rsidRPr="00C44AD4">
        <w:rPr>
          <w:rFonts w:ascii="Times New Roman" w:hAnsi="Times New Roman" w:cs="Times New Roman"/>
          <w:sz w:val="24"/>
          <w:szCs w:val="24"/>
          <w:lang w:val="lt-LT"/>
        </w:rPr>
        <w:t>Tikslai :</w:t>
      </w:r>
    </w:p>
    <w:p w14:paraId="05E919D4" w14:textId="26BD661D" w:rsidR="00517F55" w:rsidRPr="00C44AD4" w:rsidRDefault="008B730B" w:rsidP="00F37E71">
      <w:pPr>
        <w:pStyle w:val="ListParagraph"/>
        <w:numPr>
          <w:ilvl w:val="2"/>
          <w:numId w:val="12"/>
        </w:numPr>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Patikrinti, ar programa </w:t>
      </w:r>
      <w:r w:rsidR="0015252D" w:rsidRPr="00C44AD4">
        <w:rPr>
          <w:rFonts w:ascii="Times New Roman" w:hAnsi="Times New Roman" w:cs="Times New Roman"/>
          <w:sz w:val="24"/>
          <w:szCs w:val="24"/>
          <w:lang w:val="lt-LT"/>
        </w:rPr>
        <w:t xml:space="preserve">veikia pagal testavimo scenarijų </w:t>
      </w:r>
      <w:r w:rsidR="00EB6C57" w:rsidRPr="00C44AD4">
        <w:rPr>
          <w:rFonts w:ascii="Times New Roman" w:hAnsi="Times New Roman" w:cs="Times New Roman"/>
          <w:sz w:val="24"/>
          <w:szCs w:val="24"/>
          <w:lang w:val="lt-LT"/>
        </w:rPr>
        <w:t>ir yra stabili;</w:t>
      </w:r>
    </w:p>
    <w:p w14:paraId="4EBA163A" w14:textId="3D41F76A" w:rsidR="00EB6C57" w:rsidRPr="00C44AD4" w:rsidRDefault="00D736B5" w:rsidP="00F37E71">
      <w:pPr>
        <w:pStyle w:val="ListParagraph"/>
        <w:numPr>
          <w:ilvl w:val="2"/>
          <w:numId w:val="12"/>
        </w:numPr>
        <w:rPr>
          <w:rFonts w:ascii="Times New Roman" w:hAnsi="Times New Roman" w:cs="Times New Roman"/>
          <w:sz w:val="24"/>
          <w:szCs w:val="24"/>
          <w:lang w:val="lt-LT"/>
        </w:rPr>
      </w:pPr>
      <w:r w:rsidRPr="00C44AD4">
        <w:rPr>
          <w:rFonts w:ascii="Times New Roman" w:hAnsi="Times New Roman" w:cs="Times New Roman"/>
          <w:sz w:val="24"/>
          <w:szCs w:val="24"/>
          <w:lang w:val="lt-LT"/>
        </w:rPr>
        <w:lastRenderedPageBreak/>
        <w:t>Patikrinti, kiek daugiausiai vartotojų gali būti prisijungę vienu metu</w:t>
      </w:r>
      <w:r w:rsidR="00E079E8" w:rsidRPr="00C44AD4">
        <w:rPr>
          <w:rFonts w:ascii="Times New Roman" w:hAnsi="Times New Roman" w:cs="Times New Roman"/>
          <w:sz w:val="24"/>
          <w:szCs w:val="24"/>
          <w:lang w:val="lt-LT"/>
        </w:rPr>
        <w:t>, kol programa nebeveikia</w:t>
      </w:r>
      <w:r w:rsidR="00670D62" w:rsidRPr="00C44AD4">
        <w:rPr>
          <w:rFonts w:ascii="Times New Roman" w:hAnsi="Times New Roman" w:cs="Times New Roman"/>
          <w:sz w:val="24"/>
          <w:szCs w:val="24"/>
          <w:lang w:val="lt-LT"/>
        </w:rPr>
        <w:t>;</w:t>
      </w:r>
    </w:p>
    <w:p w14:paraId="65CB0137" w14:textId="45E3961F" w:rsidR="00670D62" w:rsidRPr="00C44AD4" w:rsidRDefault="001F5EC0" w:rsidP="00F37E71">
      <w:pPr>
        <w:pStyle w:val="ListParagraph"/>
        <w:numPr>
          <w:ilvl w:val="2"/>
          <w:numId w:val="12"/>
        </w:numPr>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Patikrinti </w:t>
      </w:r>
      <w:r w:rsidR="00670D62" w:rsidRPr="00C44AD4">
        <w:rPr>
          <w:rFonts w:ascii="Times New Roman" w:hAnsi="Times New Roman" w:cs="Times New Roman"/>
          <w:sz w:val="24"/>
          <w:szCs w:val="24"/>
          <w:lang w:val="lt-LT"/>
        </w:rPr>
        <w:t>programos reakciją – laiką, per kurį programa atsako vartotojui</w:t>
      </w:r>
      <w:r w:rsidR="00DE21D6" w:rsidRPr="00C44AD4">
        <w:rPr>
          <w:rFonts w:ascii="Times New Roman" w:hAnsi="Times New Roman" w:cs="Times New Roman"/>
          <w:sz w:val="24"/>
          <w:szCs w:val="24"/>
          <w:lang w:val="lt-LT"/>
        </w:rPr>
        <w:t>.</w:t>
      </w:r>
    </w:p>
    <w:p w14:paraId="0F0B73A5" w14:textId="24D77597" w:rsidR="00EF6FA2" w:rsidRPr="00C44AD4" w:rsidRDefault="00EF6FA2" w:rsidP="00F37E71">
      <w:pPr>
        <w:pStyle w:val="ListParagraph"/>
        <w:numPr>
          <w:ilvl w:val="0"/>
          <w:numId w:val="12"/>
        </w:numPr>
        <w:rPr>
          <w:rFonts w:ascii="Times New Roman" w:hAnsi="Times New Roman" w:cs="Times New Roman"/>
          <w:sz w:val="24"/>
          <w:szCs w:val="24"/>
          <w:lang w:val="lt-LT"/>
        </w:rPr>
      </w:pPr>
      <w:r w:rsidRPr="00C44AD4">
        <w:rPr>
          <w:rFonts w:ascii="Times New Roman" w:hAnsi="Times New Roman" w:cs="Times New Roman"/>
          <w:sz w:val="24"/>
          <w:szCs w:val="24"/>
          <w:lang w:val="lt-LT"/>
        </w:rPr>
        <w:t>Vartotojo sąsajos programinės įrangos testavimas</w:t>
      </w:r>
      <w:r w:rsidR="00A61418" w:rsidRPr="00C44AD4">
        <w:rPr>
          <w:rFonts w:ascii="Times New Roman" w:hAnsi="Times New Roman" w:cs="Times New Roman"/>
          <w:sz w:val="24"/>
          <w:szCs w:val="24"/>
          <w:lang w:val="lt-LT"/>
        </w:rPr>
        <w:t xml:space="preserve"> – vertinamas programos </w:t>
      </w:r>
      <w:r w:rsidR="004F280C" w:rsidRPr="00C44AD4">
        <w:rPr>
          <w:rFonts w:ascii="Times New Roman" w:hAnsi="Times New Roman" w:cs="Times New Roman"/>
          <w:sz w:val="24"/>
          <w:szCs w:val="24"/>
          <w:lang w:val="lt-LT"/>
        </w:rPr>
        <w:t xml:space="preserve">vizualiųjų elementų našumas </w:t>
      </w:r>
      <w:r w:rsidR="00256329" w:rsidRPr="00C44AD4">
        <w:rPr>
          <w:rFonts w:ascii="Times New Roman" w:hAnsi="Times New Roman" w:cs="Times New Roman"/>
          <w:sz w:val="24"/>
          <w:szCs w:val="24"/>
          <w:lang w:val="lt-LT"/>
        </w:rPr>
        <w:t>ir bendras funkcionalumas</w:t>
      </w:r>
      <w:r w:rsidR="008D4B1C" w:rsidRPr="00C44AD4">
        <w:rPr>
          <w:rFonts w:ascii="Times New Roman" w:hAnsi="Times New Roman" w:cs="Times New Roman"/>
          <w:sz w:val="24"/>
          <w:szCs w:val="24"/>
          <w:lang w:val="lt-LT"/>
        </w:rPr>
        <w:t>.</w:t>
      </w:r>
    </w:p>
    <w:p w14:paraId="56D7D3E6" w14:textId="467C74BA" w:rsidR="00C71FBD" w:rsidRPr="00C44AD4" w:rsidRDefault="00C71FBD" w:rsidP="00F37E71">
      <w:pPr>
        <w:pStyle w:val="ListParagraph"/>
        <w:numPr>
          <w:ilvl w:val="1"/>
          <w:numId w:val="12"/>
        </w:numPr>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Tikslas – įsitikinti, jog grafinė </w:t>
      </w:r>
      <w:r w:rsidR="00AA5D29" w:rsidRPr="00C44AD4">
        <w:rPr>
          <w:rFonts w:ascii="Times New Roman" w:hAnsi="Times New Roman" w:cs="Times New Roman"/>
          <w:sz w:val="24"/>
          <w:szCs w:val="24"/>
          <w:lang w:val="lt-LT"/>
        </w:rPr>
        <w:t>vartotojo sąsaja veikia be tr</w:t>
      </w:r>
      <w:r w:rsidR="005258B5" w:rsidRPr="00C44AD4">
        <w:rPr>
          <w:rFonts w:ascii="Times New Roman" w:hAnsi="Times New Roman" w:cs="Times New Roman"/>
          <w:sz w:val="24"/>
          <w:szCs w:val="24"/>
          <w:lang w:val="lt-LT"/>
        </w:rPr>
        <w:t>i</w:t>
      </w:r>
      <w:r w:rsidR="00AA5D29" w:rsidRPr="00C44AD4">
        <w:rPr>
          <w:rFonts w:ascii="Times New Roman" w:hAnsi="Times New Roman" w:cs="Times New Roman"/>
          <w:sz w:val="24"/>
          <w:szCs w:val="24"/>
          <w:lang w:val="lt-LT"/>
        </w:rPr>
        <w:t>kdžių</w:t>
      </w:r>
      <w:r w:rsidR="00097123" w:rsidRPr="00C44AD4">
        <w:rPr>
          <w:rFonts w:ascii="Times New Roman" w:hAnsi="Times New Roman" w:cs="Times New Roman"/>
          <w:sz w:val="24"/>
          <w:szCs w:val="24"/>
          <w:lang w:val="lt-LT"/>
        </w:rPr>
        <w:t xml:space="preserve"> ir </w:t>
      </w:r>
      <w:r w:rsidR="00160BA5" w:rsidRPr="00C44AD4">
        <w:rPr>
          <w:rFonts w:ascii="Times New Roman" w:hAnsi="Times New Roman" w:cs="Times New Roman"/>
          <w:sz w:val="24"/>
          <w:szCs w:val="24"/>
          <w:lang w:val="lt-LT"/>
        </w:rPr>
        <w:t>grąžina vartotojui tokius atsakymus, kurių yra tikimasi.</w:t>
      </w:r>
    </w:p>
    <w:p w14:paraId="089CD657" w14:textId="2D653AFA" w:rsidR="00A829FB" w:rsidRPr="00C44AD4" w:rsidRDefault="00A829FB" w:rsidP="00F37E71">
      <w:pPr>
        <w:pStyle w:val="ListParagraph"/>
        <w:numPr>
          <w:ilvl w:val="0"/>
          <w:numId w:val="12"/>
        </w:numPr>
        <w:rPr>
          <w:rFonts w:ascii="Times New Roman" w:hAnsi="Times New Roman" w:cs="Times New Roman"/>
          <w:sz w:val="24"/>
          <w:szCs w:val="24"/>
          <w:lang w:val="lt-LT"/>
        </w:rPr>
      </w:pPr>
      <w:r w:rsidRPr="00C44AD4">
        <w:rPr>
          <w:rFonts w:ascii="Times New Roman" w:hAnsi="Times New Roman" w:cs="Times New Roman"/>
          <w:sz w:val="24"/>
          <w:szCs w:val="24"/>
          <w:lang w:val="lt-LT"/>
        </w:rPr>
        <w:t>Sistemos sąveika su kitomis sistemomis</w:t>
      </w:r>
      <w:r w:rsidRPr="00C44AD4">
        <w:rPr>
          <w:rFonts w:ascii="Times New Roman" w:hAnsi="Times New Roman" w:cs="Times New Roman"/>
          <w:sz w:val="24"/>
          <w:szCs w:val="24"/>
          <w:lang w:val="lt-LT"/>
        </w:rPr>
        <w:tab/>
      </w:r>
      <w:r w:rsidR="001B68D2" w:rsidRPr="00C44AD4">
        <w:rPr>
          <w:rFonts w:ascii="Times New Roman" w:hAnsi="Times New Roman" w:cs="Times New Roman"/>
          <w:sz w:val="24"/>
          <w:szCs w:val="24"/>
          <w:lang w:val="lt-LT"/>
        </w:rPr>
        <w:t xml:space="preserve"> – tikrinamas programos sąveikavimas su kitomis sistemomis.</w:t>
      </w:r>
    </w:p>
    <w:p w14:paraId="4C791722" w14:textId="22E9AC46" w:rsidR="00160BA5" w:rsidRPr="00C44AD4" w:rsidRDefault="00160BA5" w:rsidP="00F37E71">
      <w:pPr>
        <w:pStyle w:val="ListParagraph"/>
        <w:numPr>
          <w:ilvl w:val="1"/>
          <w:numId w:val="12"/>
        </w:numPr>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Tikslas – įsitikinti, jog </w:t>
      </w:r>
      <w:r w:rsidR="00114640" w:rsidRPr="00C44AD4">
        <w:rPr>
          <w:rFonts w:ascii="Times New Roman" w:hAnsi="Times New Roman" w:cs="Times New Roman"/>
          <w:sz w:val="24"/>
          <w:szCs w:val="24"/>
          <w:lang w:val="lt-LT"/>
        </w:rPr>
        <w:t xml:space="preserve">sistema </w:t>
      </w:r>
      <w:r w:rsidR="001F27AE" w:rsidRPr="00C44AD4">
        <w:rPr>
          <w:rFonts w:ascii="Times New Roman" w:hAnsi="Times New Roman" w:cs="Times New Roman"/>
          <w:sz w:val="24"/>
          <w:szCs w:val="24"/>
          <w:lang w:val="lt-LT"/>
        </w:rPr>
        <w:t xml:space="preserve">tinkamai sąveikauja su </w:t>
      </w:r>
      <w:r w:rsidR="00CC2612" w:rsidRPr="00C44AD4">
        <w:rPr>
          <w:rFonts w:ascii="Times New Roman" w:hAnsi="Times New Roman" w:cs="Times New Roman"/>
          <w:sz w:val="24"/>
          <w:szCs w:val="24"/>
          <w:lang w:val="lt-LT"/>
        </w:rPr>
        <w:t>kitomis sistemomis</w:t>
      </w:r>
      <w:r w:rsidR="00870442" w:rsidRPr="00C44AD4">
        <w:rPr>
          <w:rFonts w:ascii="Times New Roman" w:hAnsi="Times New Roman" w:cs="Times New Roman"/>
          <w:sz w:val="24"/>
          <w:szCs w:val="24"/>
          <w:lang w:val="lt-LT"/>
        </w:rPr>
        <w:t>,</w:t>
      </w:r>
      <w:r w:rsidR="00CC2612" w:rsidRPr="00C44AD4">
        <w:rPr>
          <w:rFonts w:ascii="Times New Roman" w:hAnsi="Times New Roman" w:cs="Times New Roman"/>
          <w:sz w:val="24"/>
          <w:szCs w:val="24"/>
          <w:lang w:val="lt-LT"/>
        </w:rPr>
        <w:t xml:space="preserve"> </w:t>
      </w:r>
      <w:r w:rsidR="00870442" w:rsidRPr="00C44AD4">
        <w:rPr>
          <w:rFonts w:ascii="Times New Roman" w:hAnsi="Times New Roman" w:cs="Times New Roman"/>
          <w:sz w:val="24"/>
          <w:szCs w:val="24"/>
          <w:lang w:val="lt-LT"/>
        </w:rPr>
        <w:t xml:space="preserve">pavyzdžiui, </w:t>
      </w:r>
      <w:r w:rsidR="00EB21EB" w:rsidRPr="00C44AD4">
        <w:rPr>
          <w:rFonts w:ascii="Times New Roman" w:hAnsi="Times New Roman" w:cs="Times New Roman"/>
          <w:sz w:val="24"/>
          <w:szCs w:val="24"/>
          <w:lang w:val="lt-LT"/>
        </w:rPr>
        <w:t xml:space="preserve">„back-end“ su </w:t>
      </w:r>
      <w:r w:rsidR="00CC2612" w:rsidRPr="00C44AD4">
        <w:rPr>
          <w:rFonts w:ascii="Times New Roman" w:hAnsi="Times New Roman" w:cs="Times New Roman"/>
          <w:sz w:val="24"/>
          <w:szCs w:val="24"/>
          <w:lang w:val="lt-LT"/>
        </w:rPr>
        <w:t>duomenų baze</w:t>
      </w:r>
      <w:r w:rsidR="00870442" w:rsidRPr="00C44AD4">
        <w:rPr>
          <w:rFonts w:ascii="Times New Roman" w:hAnsi="Times New Roman" w:cs="Times New Roman"/>
          <w:sz w:val="24"/>
          <w:szCs w:val="24"/>
          <w:lang w:val="lt-LT"/>
        </w:rPr>
        <w:t>.</w:t>
      </w:r>
    </w:p>
    <w:p w14:paraId="0D37945F" w14:textId="7CCD05BF" w:rsidR="00D5140D" w:rsidRPr="00DE5880" w:rsidRDefault="00844165" w:rsidP="00E86470">
      <w:pPr>
        <w:pStyle w:val="Heading3"/>
        <w:rPr>
          <w:rFonts w:ascii="Times New Roman" w:hAnsi="Times New Roman" w:cs="Times New Roman"/>
          <w:sz w:val="24"/>
          <w:szCs w:val="24"/>
          <w:lang w:val="lt-LT"/>
        </w:rPr>
      </w:pPr>
      <w:bookmarkStart w:id="3" w:name="_Toc161705316"/>
      <w:r w:rsidRPr="00DE5880">
        <w:rPr>
          <w:rFonts w:ascii="Times New Roman" w:hAnsi="Times New Roman" w:cs="Times New Roman"/>
          <w:sz w:val="24"/>
          <w:szCs w:val="24"/>
          <w:lang w:val="lt-LT"/>
        </w:rPr>
        <w:t>Tes</w:t>
      </w:r>
      <w:r w:rsidR="007176F8" w:rsidRPr="00DE5880">
        <w:rPr>
          <w:rFonts w:ascii="Times New Roman" w:hAnsi="Times New Roman" w:cs="Times New Roman"/>
          <w:sz w:val="24"/>
          <w:szCs w:val="24"/>
          <w:lang w:val="lt-LT"/>
        </w:rPr>
        <w:t xml:space="preserve">tavimo </w:t>
      </w:r>
      <w:r w:rsidR="00DA5554" w:rsidRPr="00DE5880">
        <w:rPr>
          <w:rFonts w:ascii="Times New Roman" w:hAnsi="Times New Roman" w:cs="Times New Roman"/>
          <w:sz w:val="24"/>
          <w:szCs w:val="24"/>
          <w:lang w:val="lt-LT"/>
        </w:rPr>
        <w:t>st</w:t>
      </w:r>
      <w:r w:rsidR="3C4EB248" w:rsidRPr="00DE5880">
        <w:rPr>
          <w:rFonts w:ascii="Times New Roman" w:hAnsi="Times New Roman" w:cs="Times New Roman"/>
          <w:sz w:val="24"/>
          <w:szCs w:val="24"/>
          <w:lang w:val="lt-LT"/>
        </w:rPr>
        <w:t>ra</w:t>
      </w:r>
      <w:r w:rsidR="00DA5554" w:rsidRPr="00DE5880">
        <w:rPr>
          <w:rFonts w:ascii="Times New Roman" w:hAnsi="Times New Roman" w:cs="Times New Roman"/>
          <w:sz w:val="24"/>
          <w:szCs w:val="24"/>
          <w:lang w:val="lt-LT"/>
        </w:rPr>
        <w:t>tegija</w:t>
      </w:r>
      <w:bookmarkEnd w:id="3"/>
    </w:p>
    <w:p w14:paraId="17C9238B" w14:textId="26C8472E" w:rsidR="00DE5880" w:rsidRPr="00DE5880" w:rsidRDefault="00DE5880" w:rsidP="00DE5880">
      <w:pPr>
        <w:spacing w:after="0" w:line="240" w:lineRule="auto"/>
        <w:rPr>
          <w:rFonts w:ascii="Times New Roman" w:eastAsia="Times New Roman" w:hAnsi="Times New Roman" w:cs="Times New Roman"/>
          <w:sz w:val="24"/>
          <w:szCs w:val="24"/>
          <w:lang w:val="lt-LT" w:eastAsia="en-GB"/>
        </w:rPr>
      </w:pPr>
      <w:r w:rsidRPr="00DE5880">
        <w:rPr>
          <w:rFonts w:ascii="Times New Roman" w:eastAsia="Times New Roman" w:hAnsi="Times New Roman" w:cs="Times New Roman"/>
          <w:sz w:val="24"/>
          <w:szCs w:val="24"/>
          <w:lang w:val="lt-LT" w:eastAsia="en-GB"/>
        </w:rPr>
        <w:t>Mūsų testavimo strategija yra grindžiama bendru</w:t>
      </w:r>
      <w:r>
        <w:rPr>
          <w:rFonts w:ascii="Times New Roman" w:eastAsia="Times New Roman" w:hAnsi="Times New Roman" w:cs="Times New Roman"/>
          <w:sz w:val="24"/>
          <w:szCs w:val="24"/>
          <w:lang w:val="lt-LT" w:eastAsia="en-GB"/>
        </w:rPr>
        <w:t xml:space="preserve"> aukštu</w:t>
      </w:r>
      <w:r w:rsidRPr="00DE5880">
        <w:rPr>
          <w:rFonts w:ascii="Times New Roman" w:eastAsia="Times New Roman" w:hAnsi="Times New Roman" w:cs="Times New Roman"/>
          <w:sz w:val="24"/>
          <w:szCs w:val="24"/>
          <w:lang w:val="lt-LT" w:eastAsia="en-GB"/>
        </w:rPr>
        <w:t xml:space="preserve"> testavimo lygiu, kuris apima įvairius testavimo tipus, siekiant užtikrinti, kad mūsų </w:t>
      </w:r>
      <w:r>
        <w:rPr>
          <w:rFonts w:ascii="Times New Roman" w:eastAsia="Times New Roman" w:hAnsi="Times New Roman" w:cs="Times New Roman"/>
          <w:sz w:val="24"/>
          <w:szCs w:val="24"/>
          <w:lang w:val="lt-LT" w:eastAsia="en-GB"/>
        </w:rPr>
        <w:t>internetinis puslapis</w:t>
      </w:r>
      <w:r w:rsidRPr="00DE5880">
        <w:rPr>
          <w:rFonts w:ascii="Times New Roman" w:eastAsia="Times New Roman" w:hAnsi="Times New Roman" w:cs="Times New Roman"/>
          <w:sz w:val="24"/>
          <w:szCs w:val="24"/>
          <w:lang w:val="lt-LT" w:eastAsia="en-GB"/>
        </w:rPr>
        <w:t>, sukurtas naudojant ABP karkasą, veik</w:t>
      </w:r>
      <w:r>
        <w:rPr>
          <w:rFonts w:ascii="Times New Roman" w:eastAsia="Times New Roman" w:hAnsi="Times New Roman" w:cs="Times New Roman"/>
          <w:sz w:val="24"/>
          <w:szCs w:val="24"/>
          <w:lang w:val="lt-LT" w:eastAsia="en-GB"/>
        </w:rPr>
        <w:t>tų</w:t>
      </w:r>
      <w:r w:rsidRPr="00DE5880">
        <w:rPr>
          <w:rFonts w:ascii="Times New Roman" w:eastAsia="Times New Roman" w:hAnsi="Times New Roman" w:cs="Times New Roman"/>
          <w:sz w:val="24"/>
          <w:szCs w:val="24"/>
          <w:lang w:val="lt-LT" w:eastAsia="en-GB"/>
        </w:rPr>
        <w:t xml:space="preserve"> teisingai, stabiliai ir patikimai.</w:t>
      </w:r>
    </w:p>
    <w:p w14:paraId="1A65463E" w14:textId="77777777" w:rsidR="00DE5880" w:rsidRPr="00DE5880" w:rsidRDefault="00DE5880" w:rsidP="00DE5880">
      <w:pPr>
        <w:spacing w:before="180" w:after="0" w:line="240" w:lineRule="auto"/>
        <w:rPr>
          <w:rFonts w:ascii="Times New Roman" w:eastAsia="Times New Roman" w:hAnsi="Times New Roman" w:cs="Times New Roman"/>
          <w:sz w:val="24"/>
          <w:szCs w:val="24"/>
          <w:lang w:val="lt-LT" w:eastAsia="en-GB"/>
        </w:rPr>
      </w:pPr>
      <w:r w:rsidRPr="00DE5880">
        <w:rPr>
          <w:rFonts w:ascii="Times New Roman" w:eastAsia="Times New Roman" w:hAnsi="Times New Roman" w:cs="Times New Roman"/>
          <w:sz w:val="24"/>
          <w:szCs w:val="24"/>
          <w:lang w:val="lt-LT" w:eastAsia="en-GB"/>
        </w:rPr>
        <w:t>Ši strategija apima:</w:t>
      </w:r>
    </w:p>
    <w:p w14:paraId="3A447B96" w14:textId="540A3313" w:rsidR="00DE5880" w:rsidRPr="00DE5880" w:rsidRDefault="00DE5880" w:rsidP="00DE5880">
      <w:pPr>
        <w:numPr>
          <w:ilvl w:val="0"/>
          <w:numId w:val="26"/>
        </w:numPr>
        <w:spacing w:before="100" w:beforeAutospacing="1" w:after="100" w:afterAutospacing="1" w:line="240" w:lineRule="auto"/>
        <w:rPr>
          <w:rFonts w:ascii="Times New Roman" w:eastAsia="Times New Roman" w:hAnsi="Times New Roman" w:cs="Times New Roman"/>
          <w:sz w:val="24"/>
          <w:szCs w:val="24"/>
          <w:lang w:val="lt-LT" w:eastAsia="en-GB"/>
        </w:rPr>
      </w:pPr>
      <w:r w:rsidRPr="00DE5880">
        <w:rPr>
          <w:rFonts w:ascii="Times New Roman" w:eastAsia="Times New Roman" w:hAnsi="Times New Roman" w:cs="Times New Roman"/>
          <w:b/>
          <w:bCs/>
          <w:sz w:val="24"/>
          <w:szCs w:val="24"/>
          <w:lang w:val="lt-LT" w:eastAsia="en-GB"/>
        </w:rPr>
        <w:t>Unit testing</w:t>
      </w:r>
      <w:r w:rsidRPr="00DE5880">
        <w:rPr>
          <w:rFonts w:ascii="Times New Roman" w:eastAsia="Times New Roman" w:hAnsi="Times New Roman" w:cs="Times New Roman"/>
          <w:sz w:val="24"/>
          <w:szCs w:val="24"/>
          <w:lang w:val="lt-LT" w:eastAsia="en-GB"/>
        </w:rPr>
        <w:t xml:space="preserve">: Šis testavimas yra </w:t>
      </w:r>
      <w:r>
        <w:rPr>
          <w:rFonts w:ascii="Times New Roman" w:eastAsia="Times New Roman" w:hAnsi="Times New Roman" w:cs="Times New Roman"/>
          <w:sz w:val="24"/>
          <w:szCs w:val="24"/>
          <w:lang w:val="lt-LT" w:eastAsia="en-GB"/>
        </w:rPr>
        <w:t>s</w:t>
      </w:r>
      <w:r w:rsidRPr="00DE5880">
        <w:rPr>
          <w:rFonts w:ascii="Times New Roman" w:eastAsia="Times New Roman" w:hAnsi="Times New Roman" w:cs="Times New Roman"/>
          <w:sz w:val="24"/>
          <w:szCs w:val="24"/>
          <w:lang w:val="lt-LT" w:eastAsia="en-GB"/>
        </w:rPr>
        <w:t xml:space="preserve">kirtas patikrinti atskirų </w:t>
      </w:r>
      <w:r w:rsidR="009D02A2" w:rsidRPr="00DE5880">
        <w:rPr>
          <w:rFonts w:ascii="Times New Roman" w:eastAsia="Times New Roman" w:hAnsi="Times New Roman" w:cs="Times New Roman"/>
          <w:sz w:val="24"/>
          <w:szCs w:val="24"/>
          <w:lang w:val="lt-LT" w:eastAsia="en-GB"/>
        </w:rPr>
        <w:t xml:space="preserve">saityno programos </w:t>
      </w:r>
      <w:r w:rsidRPr="00DE5880">
        <w:rPr>
          <w:rFonts w:ascii="Times New Roman" w:eastAsia="Times New Roman" w:hAnsi="Times New Roman" w:cs="Times New Roman"/>
          <w:sz w:val="24"/>
          <w:szCs w:val="24"/>
          <w:lang w:val="lt-LT" w:eastAsia="en-GB"/>
        </w:rPr>
        <w:t>komponentų funkcionalumą.</w:t>
      </w:r>
      <w:r w:rsidR="00DC71E2">
        <w:rPr>
          <w:rFonts w:ascii="Times New Roman" w:eastAsia="Times New Roman" w:hAnsi="Times New Roman" w:cs="Times New Roman"/>
          <w:sz w:val="24"/>
          <w:szCs w:val="24"/>
          <w:lang w:val="lt-LT" w:eastAsia="en-GB"/>
        </w:rPr>
        <w:t xml:space="preserve"> </w:t>
      </w:r>
      <w:r w:rsidR="00FE53D3">
        <w:rPr>
          <w:rFonts w:ascii="Times New Roman" w:eastAsia="Times New Roman" w:hAnsi="Times New Roman" w:cs="Times New Roman"/>
          <w:sz w:val="24"/>
          <w:szCs w:val="24"/>
          <w:lang w:val="lt-LT" w:eastAsia="en-GB"/>
        </w:rPr>
        <w:t>Planuojama ištestuoti 80% programos kodo.</w:t>
      </w:r>
    </w:p>
    <w:p w14:paraId="7045F2C5" w14:textId="68868E30" w:rsidR="00DE5880" w:rsidRPr="00DE5880" w:rsidRDefault="00DE5880" w:rsidP="00DE5880">
      <w:pPr>
        <w:numPr>
          <w:ilvl w:val="0"/>
          <w:numId w:val="26"/>
        </w:numPr>
        <w:spacing w:before="100" w:beforeAutospacing="1" w:after="100" w:afterAutospacing="1" w:line="240" w:lineRule="auto"/>
        <w:rPr>
          <w:rFonts w:ascii="Times New Roman" w:eastAsia="Times New Roman" w:hAnsi="Times New Roman" w:cs="Times New Roman"/>
          <w:sz w:val="24"/>
          <w:szCs w:val="24"/>
          <w:lang w:val="lt-LT" w:eastAsia="en-GB"/>
        </w:rPr>
      </w:pPr>
      <w:r w:rsidRPr="00DE5880">
        <w:rPr>
          <w:rFonts w:ascii="Times New Roman" w:eastAsia="Times New Roman" w:hAnsi="Times New Roman" w:cs="Times New Roman"/>
          <w:b/>
          <w:bCs/>
          <w:sz w:val="24"/>
          <w:szCs w:val="24"/>
          <w:lang w:val="lt-LT" w:eastAsia="en-GB"/>
        </w:rPr>
        <w:t>Integration testing</w:t>
      </w:r>
      <w:r w:rsidRPr="00DE5880">
        <w:rPr>
          <w:rFonts w:ascii="Times New Roman" w:eastAsia="Times New Roman" w:hAnsi="Times New Roman" w:cs="Times New Roman"/>
          <w:sz w:val="24"/>
          <w:szCs w:val="24"/>
          <w:lang w:val="lt-LT" w:eastAsia="en-GB"/>
        </w:rPr>
        <w:t>: Šis testavimas yra</w:t>
      </w:r>
      <w:r>
        <w:rPr>
          <w:rFonts w:ascii="Times New Roman" w:eastAsia="Times New Roman" w:hAnsi="Times New Roman" w:cs="Times New Roman"/>
          <w:sz w:val="24"/>
          <w:szCs w:val="24"/>
          <w:lang w:val="lt-LT" w:eastAsia="en-GB"/>
        </w:rPr>
        <w:t xml:space="preserve"> s</w:t>
      </w:r>
      <w:r w:rsidRPr="00DE5880">
        <w:rPr>
          <w:rFonts w:ascii="Times New Roman" w:eastAsia="Times New Roman" w:hAnsi="Times New Roman" w:cs="Times New Roman"/>
          <w:sz w:val="24"/>
          <w:szCs w:val="24"/>
          <w:lang w:val="lt-LT" w:eastAsia="en-GB"/>
        </w:rPr>
        <w:t>kirtas patikrinti, kaip skirtingi komponentai veikia kartu.</w:t>
      </w:r>
      <w:r w:rsidR="00FE53D3">
        <w:rPr>
          <w:rFonts w:ascii="Times New Roman" w:eastAsia="Times New Roman" w:hAnsi="Times New Roman" w:cs="Times New Roman"/>
          <w:sz w:val="24"/>
          <w:szCs w:val="24"/>
          <w:lang w:val="lt-LT" w:eastAsia="en-GB"/>
        </w:rPr>
        <w:t xml:space="preserve"> Planuojama ištestuoti 60% programos kodo.</w:t>
      </w:r>
    </w:p>
    <w:p w14:paraId="467F6222" w14:textId="0E4D2666" w:rsidR="00DE5880" w:rsidRPr="00DE5880" w:rsidRDefault="00DE5880" w:rsidP="00DE5880">
      <w:pPr>
        <w:numPr>
          <w:ilvl w:val="0"/>
          <w:numId w:val="26"/>
        </w:numPr>
        <w:spacing w:before="100" w:beforeAutospacing="1" w:after="100" w:afterAutospacing="1" w:line="240" w:lineRule="auto"/>
        <w:rPr>
          <w:rFonts w:ascii="Times New Roman" w:eastAsia="Times New Roman" w:hAnsi="Times New Roman" w:cs="Times New Roman"/>
          <w:sz w:val="24"/>
          <w:szCs w:val="24"/>
          <w:lang w:val="lt-LT" w:eastAsia="en-GB"/>
        </w:rPr>
      </w:pPr>
      <w:r w:rsidRPr="00DE5880">
        <w:rPr>
          <w:rFonts w:ascii="Times New Roman" w:eastAsia="Times New Roman" w:hAnsi="Times New Roman" w:cs="Times New Roman"/>
          <w:b/>
          <w:bCs/>
          <w:sz w:val="24"/>
          <w:szCs w:val="24"/>
          <w:lang w:val="lt-LT" w:eastAsia="en-GB"/>
        </w:rPr>
        <w:t>Static testing</w:t>
      </w:r>
      <w:r w:rsidRPr="00DE5880">
        <w:rPr>
          <w:rFonts w:ascii="Times New Roman" w:eastAsia="Times New Roman" w:hAnsi="Times New Roman" w:cs="Times New Roman"/>
          <w:sz w:val="24"/>
          <w:szCs w:val="24"/>
          <w:lang w:val="lt-LT" w:eastAsia="en-GB"/>
        </w:rPr>
        <w:t>: Šis testavimas yra atliekamas analizuojant kodą be jo vykdymo, siekiant atrasti klaidas.</w:t>
      </w:r>
      <w:r w:rsidR="00394CC8" w:rsidRPr="00394CC8">
        <w:rPr>
          <w:rFonts w:ascii="Times New Roman" w:eastAsia="Times New Roman" w:hAnsi="Times New Roman" w:cs="Times New Roman"/>
          <w:sz w:val="24"/>
          <w:szCs w:val="24"/>
          <w:lang w:val="lt-LT" w:eastAsia="en-GB"/>
        </w:rPr>
        <w:t xml:space="preserve"> </w:t>
      </w:r>
      <w:r w:rsidR="00394CC8">
        <w:rPr>
          <w:rFonts w:ascii="Times New Roman" w:eastAsia="Times New Roman" w:hAnsi="Times New Roman" w:cs="Times New Roman"/>
          <w:sz w:val="24"/>
          <w:szCs w:val="24"/>
          <w:lang w:val="lt-LT" w:eastAsia="en-GB"/>
        </w:rPr>
        <w:t>Planuojama ištestuoti 100% programos kodo.</w:t>
      </w:r>
    </w:p>
    <w:p w14:paraId="1FE481DA" w14:textId="77777777" w:rsidR="00DE5880" w:rsidRPr="00DE5880" w:rsidRDefault="00DE5880" w:rsidP="00DE5880">
      <w:pPr>
        <w:numPr>
          <w:ilvl w:val="0"/>
          <w:numId w:val="26"/>
        </w:numPr>
        <w:spacing w:before="100" w:beforeAutospacing="1" w:after="100" w:afterAutospacing="1" w:line="240" w:lineRule="auto"/>
        <w:rPr>
          <w:rFonts w:ascii="Times New Roman" w:eastAsia="Times New Roman" w:hAnsi="Times New Roman" w:cs="Times New Roman"/>
          <w:sz w:val="24"/>
          <w:szCs w:val="24"/>
          <w:lang w:val="lt-LT" w:eastAsia="en-GB"/>
        </w:rPr>
      </w:pPr>
      <w:r w:rsidRPr="00DE5880">
        <w:rPr>
          <w:rFonts w:ascii="Times New Roman" w:eastAsia="Times New Roman" w:hAnsi="Times New Roman" w:cs="Times New Roman"/>
          <w:b/>
          <w:bCs/>
          <w:sz w:val="24"/>
          <w:szCs w:val="24"/>
          <w:lang w:val="lt-LT" w:eastAsia="en-GB"/>
        </w:rPr>
        <w:t>Performance testing</w:t>
      </w:r>
      <w:r w:rsidRPr="00DE5880">
        <w:rPr>
          <w:rFonts w:ascii="Times New Roman" w:eastAsia="Times New Roman" w:hAnsi="Times New Roman" w:cs="Times New Roman"/>
          <w:sz w:val="24"/>
          <w:szCs w:val="24"/>
          <w:lang w:val="lt-LT" w:eastAsia="en-GB"/>
        </w:rPr>
        <w:t>: Šis testavimas yra atliekamas, siekiant įvertinti saityno programos veikimą esant įvairioms apkrovoms.</w:t>
      </w:r>
    </w:p>
    <w:p w14:paraId="1C565752" w14:textId="6F63C09A" w:rsidR="00DE5880" w:rsidRPr="00DE5880" w:rsidRDefault="00DE5880" w:rsidP="003C208A">
      <w:pPr>
        <w:numPr>
          <w:ilvl w:val="0"/>
          <w:numId w:val="26"/>
        </w:numPr>
        <w:spacing w:before="100" w:beforeAutospacing="1" w:after="100" w:afterAutospacing="1" w:line="240" w:lineRule="auto"/>
        <w:rPr>
          <w:rFonts w:ascii="Times New Roman" w:eastAsia="Times New Roman" w:hAnsi="Times New Roman" w:cs="Times New Roman"/>
          <w:sz w:val="24"/>
          <w:szCs w:val="24"/>
          <w:lang w:val="lt-LT" w:eastAsia="en-GB"/>
        </w:rPr>
      </w:pPr>
      <w:r w:rsidRPr="00DE5880">
        <w:rPr>
          <w:rFonts w:ascii="Times New Roman" w:eastAsia="Times New Roman" w:hAnsi="Times New Roman" w:cs="Times New Roman"/>
          <w:b/>
          <w:bCs/>
          <w:sz w:val="24"/>
          <w:szCs w:val="24"/>
          <w:lang w:val="lt-LT" w:eastAsia="en-GB"/>
        </w:rPr>
        <w:t>Acceptance testing</w:t>
      </w:r>
      <w:r w:rsidRPr="00DE5880">
        <w:rPr>
          <w:rFonts w:ascii="Times New Roman" w:eastAsia="Times New Roman" w:hAnsi="Times New Roman" w:cs="Times New Roman"/>
          <w:sz w:val="24"/>
          <w:szCs w:val="24"/>
          <w:lang w:val="lt-LT" w:eastAsia="en-GB"/>
        </w:rPr>
        <w:t xml:space="preserve">, kuris yra </w:t>
      </w:r>
      <w:r w:rsidR="003C208A">
        <w:rPr>
          <w:rFonts w:ascii="Times New Roman" w:eastAsia="Times New Roman" w:hAnsi="Times New Roman" w:cs="Times New Roman"/>
          <w:sz w:val="24"/>
          <w:szCs w:val="24"/>
          <w:lang w:val="lt-LT" w:eastAsia="en-GB"/>
        </w:rPr>
        <w:t>ypač</w:t>
      </w:r>
      <w:r w:rsidRPr="00DE5880">
        <w:rPr>
          <w:rFonts w:ascii="Times New Roman" w:eastAsia="Times New Roman" w:hAnsi="Times New Roman" w:cs="Times New Roman"/>
          <w:sz w:val="24"/>
          <w:szCs w:val="24"/>
          <w:lang w:val="lt-LT" w:eastAsia="en-GB"/>
        </w:rPr>
        <w:t xml:space="preserve"> svarbus, nes patikrina, ar </w:t>
      </w:r>
      <w:r w:rsidR="009D02A2" w:rsidRPr="00DE5880">
        <w:rPr>
          <w:rFonts w:ascii="Times New Roman" w:eastAsia="Times New Roman" w:hAnsi="Times New Roman" w:cs="Times New Roman"/>
          <w:sz w:val="24"/>
          <w:szCs w:val="24"/>
          <w:lang w:val="lt-LT" w:eastAsia="en-GB"/>
        </w:rPr>
        <w:t>saityno program</w:t>
      </w:r>
      <w:r w:rsidR="009D02A2">
        <w:rPr>
          <w:rFonts w:ascii="Times New Roman" w:eastAsia="Times New Roman" w:hAnsi="Times New Roman" w:cs="Times New Roman"/>
          <w:sz w:val="24"/>
          <w:szCs w:val="24"/>
          <w:lang w:val="lt-LT" w:eastAsia="en-GB"/>
        </w:rPr>
        <w:t>a</w:t>
      </w:r>
      <w:r w:rsidR="009D02A2" w:rsidRPr="00DE5880">
        <w:rPr>
          <w:rFonts w:ascii="Times New Roman" w:eastAsia="Times New Roman" w:hAnsi="Times New Roman" w:cs="Times New Roman"/>
          <w:sz w:val="24"/>
          <w:szCs w:val="24"/>
          <w:lang w:val="lt-LT" w:eastAsia="en-GB"/>
        </w:rPr>
        <w:t xml:space="preserve"> </w:t>
      </w:r>
      <w:r w:rsidRPr="00DE5880">
        <w:rPr>
          <w:rFonts w:ascii="Times New Roman" w:eastAsia="Times New Roman" w:hAnsi="Times New Roman" w:cs="Times New Roman"/>
          <w:sz w:val="24"/>
          <w:szCs w:val="24"/>
          <w:lang w:val="lt-LT" w:eastAsia="en-GB"/>
        </w:rPr>
        <w:t xml:space="preserve">atitinka vartotojų lūkesčius ir ar ji yra aukštos kokybės. Šis testavimas yra orientuotas į </w:t>
      </w:r>
      <w:r w:rsidR="00F368BA" w:rsidRPr="00DE5880">
        <w:rPr>
          <w:rFonts w:ascii="Times New Roman" w:eastAsia="Times New Roman" w:hAnsi="Times New Roman" w:cs="Times New Roman"/>
          <w:sz w:val="24"/>
          <w:szCs w:val="24"/>
          <w:lang w:val="lt-LT" w:eastAsia="en-GB"/>
        </w:rPr>
        <w:t xml:space="preserve">saityno programos </w:t>
      </w:r>
      <w:r w:rsidRPr="00DE5880">
        <w:rPr>
          <w:rFonts w:ascii="Times New Roman" w:eastAsia="Times New Roman" w:hAnsi="Times New Roman" w:cs="Times New Roman"/>
          <w:sz w:val="24"/>
          <w:szCs w:val="24"/>
          <w:lang w:val="lt-LT" w:eastAsia="en-GB"/>
        </w:rPr>
        <w:t>testavimą iš galutinio vartotojo perspektyvos ir yra vienas iš paskutinių vykdomų testavimo veiksmų.</w:t>
      </w:r>
    </w:p>
    <w:p w14:paraId="423E60C8" w14:textId="1BA34774" w:rsidR="00DE5880" w:rsidRPr="00DE5880" w:rsidRDefault="00DE5880" w:rsidP="002D0F39">
      <w:pPr>
        <w:spacing w:before="180" w:after="0" w:line="240" w:lineRule="auto"/>
        <w:rPr>
          <w:rFonts w:ascii="Times New Roman" w:eastAsia="Times New Roman" w:hAnsi="Times New Roman" w:cs="Times New Roman"/>
          <w:sz w:val="24"/>
          <w:szCs w:val="24"/>
          <w:lang w:val="lt-LT" w:eastAsia="en-GB"/>
        </w:rPr>
      </w:pPr>
      <w:r w:rsidRPr="00DE5880">
        <w:rPr>
          <w:rFonts w:ascii="Times New Roman" w:eastAsia="Times New Roman" w:hAnsi="Times New Roman" w:cs="Times New Roman"/>
          <w:sz w:val="24"/>
          <w:szCs w:val="24"/>
          <w:lang w:val="lt-LT" w:eastAsia="en-GB"/>
        </w:rPr>
        <w:t xml:space="preserve">Ši strategija yra taikoma mūsų </w:t>
      </w:r>
      <w:r w:rsidR="003C208A">
        <w:rPr>
          <w:rFonts w:ascii="Times New Roman" w:eastAsia="Times New Roman" w:hAnsi="Times New Roman" w:cs="Times New Roman"/>
          <w:sz w:val="24"/>
          <w:szCs w:val="24"/>
          <w:lang w:val="lt-LT" w:eastAsia="en-GB"/>
        </w:rPr>
        <w:t>internetiniame puslapyje</w:t>
      </w:r>
      <w:r w:rsidRPr="00DE5880">
        <w:rPr>
          <w:rFonts w:ascii="Times New Roman" w:eastAsia="Times New Roman" w:hAnsi="Times New Roman" w:cs="Times New Roman"/>
          <w:sz w:val="24"/>
          <w:szCs w:val="24"/>
          <w:lang w:val="lt-LT" w:eastAsia="en-GB"/>
        </w:rPr>
        <w:t xml:space="preserve"> ir yra būtina, siekiant užtikrinti, kad </w:t>
      </w:r>
      <w:r w:rsidR="00B97380" w:rsidRPr="003732A2">
        <w:rPr>
          <w:rFonts w:ascii="Times New Roman" w:eastAsia="Times New Roman" w:hAnsi="Times New Roman" w:cs="Times New Roman"/>
          <w:sz w:val="24"/>
          <w:szCs w:val="24"/>
          <w:lang w:val="lt-LT" w:eastAsia="en-GB"/>
        </w:rPr>
        <w:t>internetinis pu</w:t>
      </w:r>
      <w:r w:rsidR="003732A2" w:rsidRPr="003732A2">
        <w:rPr>
          <w:rFonts w:ascii="Times New Roman" w:eastAsia="Times New Roman" w:hAnsi="Times New Roman" w:cs="Times New Roman"/>
          <w:sz w:val="24"/>
          <w:szCs w:val="24"/>
          <w:lang w:val="lt-LT" w:eastAsia="en-GB"/>
        </w:rPr>
        <w:t>slapis</w:t>
      </w:r>
      <w:r w:rsidR="00F368BA" w:rsidRPr="003732A2">
        <w:rPr>
          <w:rFonts w:ascii="Times New Roman" w:eastAsia="Times New Roman" w:hAnsi="Times New Roman" w:cs="Times New Roman"/>
          <w:sz w:val="24"/>
          <w:szCs w:val="24"/>
          <w:lang w:val="lt-LT" w:eastAsia="en-GB"/>
        </w:rPr>
        <w:t xml:space="preserve"> </w:t>
      </w:r>
      <w:r w:rsidRPr="00DE5880">
        <w:rPr>
          <w:rFonts w:ascii="Times New Roman" w:eastAsia="Times New Roman" w:hAnsi="Times New Roman" w:cs="Times New Roman"/>
          <w:sz w:val="24"/>
          <w:szCs w:val="24"/>
          <w:lang w:val="lt-LT" w:eastAsia="en-GB"/>
        </w:rPr>
        <w:t xml:space="preserve">veiktų taip, kaip numatyta. Be šių testavimų, </w:t>
      </w:r>
      <w:r w:rsidR="00352C6F">
        <w:rPr>
          <w:rFonts w:ascii="Times New Roman" w:eastAsia="Times New Roman" w:hAnsi="Times New Roman" w:cs="Times New Roman"/>
          <w:sz w:val="24"/>
          <w:szCs w:val="24"/>
          <w:lang w:val="lt-LT" w:eastAsia="en-GB"/>
        </w:rPr>
        <w:t>internetinis puslapis</w:t>
      </w:r>
      <w:r w:rsidRPr="00DE5880">
        <w:rPr>
          <w:rFonts w:ascii="Times New Roman" w:eastAsia="Times New Roman" w:hAnsi="Times New Roman" w:cs="Times New Roman"/>
          <w:sz w:val="24"/>
          <w:szCs w:val="24"/>
          <w:lang w:val="lt-LT" w:eastAsia="en-GB"/>
        </w:rPr>
        <w:t xml:space="preserve"> negalėtų veikti taip, kaip numatyta.</w:t>
      </w:r>
    </w:p>
    <w:p w14:paraId="0447973D" w14:textId="333DDA49" w:rsidR="00EE6A4D" w:rsidRPr="00C44AD4" w:rsidRDefault="00EE6A4D" w:rsidP="00E86470">
      <w:pPr>
        <w:pStyle w:val="Heading3"/>
        <w:rPr>
          <w:rFonts w:ascii="Times New Roman" w:hAnsi="Times New Roman" w:cs="Times New Roman"/>
          <w:sz w:val="24"/>
          <w:szCs w:val="24"/>
          <w:lang w:val="lt-LT"/>
        </w:rPr>
      </w:pPr>
      <w:bookmarkStart w:id="4" w:name="_Toc161705317"/>
      <w:r w:rsidRPr="00C44AD4">
        <w:rPr>
          <w:rFonts w:ascii="Times New Roman" w:hAnsi="Times New Roman" w:cs="Times New Roman"/>
          <w:sz w:val="24"/>
          <w:szCs w:val="24"/>
          <w:lang w:val="lt-LT"/>
        </w:rPr>
        <w:t>Pr</w:t>
      </w:r>
      <w:r w:rsidR="00991E01" w:rsidRPr="00C44AD4">
        <w:rPr>
          <w:rFonts w:ascii="Times New Roman" w:hAnsi="Times New Roman" w:cs="Times New Roman"/>
          <w:sz w:val="24"/>
          <w:szCs w:val="24"/>
          <w:lang w:val="lt-LT"/>
        </w:rPr>
        <w:t>adi</w:t>
      </w:r>
      <w:r w:rsidR="005D672F" w:rsidRPr="00C44AD4">
        <w:rPr>
          <w:rFonts w:ascii="Times New Roman" w:hAnsi="Times New Roman" w:cs="Times New Roman"/>
          <w:sz w:val="24"/>
          <w:szCs w:val="24"/>
          <w:lang w:val="lt-LT"/>
        </w:rPr>
        <w:t>niai reikalavimai</w:t>
      </w:r>
      <w:bookmarkEnd w:id="4"/>
    </w:p>
    <w:p w14:paraId="7D0D825B" w14:textId="19B92458" w:rsidR="00686089" w:rsidRPr="00C44AD4" w:rsidRDefault="00686089" w:rsidP="00686089">
      <w:pPr>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Šie reikalavimai bus įvykdyti prieš pradedant testavimą:</w:t>
      </w:r>
    </w:p>
    <w:p w14:paraId="0B4C6A8A" w14:textId="2173BEBC" w:rsidR="00686089" w:rsidRPr="00C44AD4" w:rsidRDefault="00686089" w:rsidP="00686089">
      <w:pPr>
        <w:pStyle w:val="ListParagraph"/>
        <w:numPr>
          <w:ilvl w:val="0"/>
          <w:numId w:val="16"/>
        </w:numPr>
        <w:spacing w:after="160" w:line="259" w:lineRule="auto"/>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Yra veikianti </w:t>
      </w:r>
      <w:r w:rsidR="00CB4C94" w:rsidRPr="00C44AD4">
        <w:rPr>
          <w:rFonts w:ascii="Times New Roman" w:hAnsi="Times New Roman" w:cs="Times New Roman"/>
          <w:sz w:val="24"/>
          <w:szCs w:val="24"/>
          <w:lang w:val="lt-LT"/>
        </w:rPr>
        <w:t xml:space="preserve">internetinė treniruočių ir asmeninio progreso sekimo platformos </w:t>
      </w:r>
      <w:r w:rsidRPr="00C44AD4">
        <w:rPr>
          <w:rFonts w:ascii="Times New Roman" w:hAnsi="Times New Roman" w:cs="Times New Roman"/>
          <w:sz w:val="24"/>
          <w:szCs w:val="24"/>
          <w:lang w:val="lt-LT"/>
        </w:rPr>
        <w:t>implementacija</w:t>
      </w:r>
      <w:r w:rsidR="00BA0670" w:rsidRPr="00C44AD4">
        <w:rPr>
          <w:rFonts w:ascii="Times New Roman" w:hAnsi="Times New Roman" w:cs="Times New Roman"/>
          <w:sz w:val="24"/>
          <w:szCs w:val="24"/>
          <w:lang w:val="lt-LT"/>
        </w:rPr>
        <w:t>.</w:t>
      </w:r>
    </w:p>
    <w:p w14:paraId="0D9FF2D3" w14:textId="5B027713" w:rsidR="00686089" w:rsidRPr="00C44AD4" w:rsidRDefault="00CB4C94" w:rsidP="00686089">
      <w:pPr>
        <w:pStyle w:val="ListParagraph"/>
        <w:numPr>
          <w:ilvl w:val="0"/>
          <w:numId w:val="16"/>
        </w:numPr>
        <w:spacing w:after="160" w:line="259" w:lineRule="auto"/>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Naudojamas GIT, </w:t>
      </w:r>
      <w:r w:rsidR="0002648A" w:rsidRPr="00C44AD4">
        <w:rPr>
          <w:rFonts w:ascii="Times New Roman" w:hAnsi="Times New Roman" w:cs="Times New Roman"/>
          <w:sz w:val="24"/>
          <w:szCs w:val="24"/>
          <w:lang w:val="lt-LT"/>
        </w:rPr>
        <w:t xml:space="preserve">kad būtų galima </w:t>
      </w:r>
      <w:r w:rsidR="002804B1" w:rsidRPr="00C44AD4">
        <w:rPr>
          <w:rFonts w:ascii="Times New Roman" w:hAnsi="Times New Roman" w:cs="Times New Roman"/>
          <w:sz w:val="24"/>
          <w:szCs w:val="24"/>
          <w:lang w:val="lt-LT"/>
        </w:rPr>
        <w:t xml:space="preserve">atkurti senesnę </w:t>
      </w:r>
      <w:r w:rsidR="005D7683" w:rsidRPr="00C44AD4">
        <w:rPr>
          <w:rFonts w:ascii="Times New Roman" w:hAnsi="Times New Roman" w:cs="Times New Roman"/>
          <w:sz w:val="24"/>
          <w:szCs w:val="24"/>
          <w:lang w:val="lt-LT"/>
        </w:rPr>
        <w:t>pro</w:t>
      </w:r>
      <w:r w:rsidR="009D76B9" w:rsidRPr="00C44AD4">
        <w:rPr>
          <w:rFonts w:ascii="Times New Roman" w:hAnsi="Times New Roman" w:cs="Times New Roman"/>
          <w:sz w:val="24"/>
          <w:szCs w:val="24"/>
          <w:lang w:val="lt-LT"/>
        </w:rPr>
        <w:t>jek</w:t>
      </w:r>
      <w:r w:rsidR="005D7683" w:rsidRPr="00C44AD4">
        <w:rPr>
          <w:rFonts w:ascii="Times New Roman" w:hAnsi="Times New Roman" w:cs="Times New Roman"/>
          <w:sz w:val="24"/>
          <w:szCs w:val="24"/>
          <w:lang w:val="lt-LT"/>
        </w:rPr>
        <w:t>to versiją katastrofinės klaidos atveju.</w:t>
      </w:r>
    </w:p>
    <w:p w14:paraId="62A26629" w14:textId="7149F645" w:rsidR="00686089" w:rsidRPr="00C44AD4" w:rsidRDefault="00686089" w:rsidP="00686089">
      <w:pPr>
        <w:pStyle w:val="ListParagraph"/>
        <w:numPr>
          <w:ilvl w:val="0"/>
          <w:numId w:val="16"/>
        </w:numPr>
        <w:spacing w:after="160" w:line="259" w:lineRule="auto"/>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Apibrėžtos </w:t>
      </w:r>
      <w:r w:rsidR="00BA0670" w:rsidRPr="00C44AD4">
        <w:rPr>
          <w:rFonts w:ascii="Times New Roman" w:hAnsi="Times New Roman" w:cs="Times New Roman"/>
          <w:sz w:val="24"/>
          <w:szCs w:val="24"/>
          <w:lang w:val="lt-LT"/>
        </w:rPr>
        <w:t xml:space="preserve">svetainės </w:t>
      </w:r>
      <w:r w:rsidRPr="00C44AD4">
        <w:rPr>
          <w:rFonts w:ascii="Times New Roman" w:hAnsi="Times New Roman" w:cs="Times New Roman"/>
          <w:sz w:val="24"/>
          <w:szCs w:val="24"/>
          <w:lang w:val="lt-LT"/>
        </w:rPr>
        <w:t>panaudojimo galimybės</w:t>
      </w:r>
      <w:r w:rsidR="00BA0670" w:rsidRPr="00C44AD4">
        <w:rPr>
          <w:rFonts w:ascii="Times New Roman" w:hAnsi="Times New Roman" w:cs="Times New Roman"/>
          <w:sz w:val="24"/>
          <w:szCs w:val="24"/>
          <w:lang w:val="lt-LT"/>
        </w:rPr>
        <w:t>.</w:t>
      </w:r>
    </w:p>
    <w:p w14:paraId="0B3626D0" w14:textId="7BEFBF21" w:rsidR="00686089" w:rsidRPr="00C44AD4" w:rsidRDefault="00686089" w:rsidP="00686089">
      <w:pPr>
        <w:pStyle w:val="ListParagraph"/>
        <w:numPr>
          <w:ilvl w:val="0"/>
          <w:numId w:val="16"/>
        </w:numPr>
        <w:spacing w:after="160" w:line="259" w:lineRule="auto"/>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Išsirinkta testavimo aplinka</w:t>
      </w:r>
      <w:r w:rsidR="00BA0670" w:rsidRPr="00C44AD4">
        <w:rPr>
          <w:rFonts w:ascii="Times New Roman" w:hAnsi="Times New Roman" w:cs="Times New Roman"/>
          <w:sz w:val="24"/>
          <w:szCs w:val="24"/>
          <w:lang w:val="lt-LT"/>
        </w:rPr>
        <w:t>.</w:t>
      </w:r>
    </w:p>
    <w:p w14:paraId="377BACF7" w14:textId="37844981" w:rsidR="00686089" w:rsidRPr="00C44AD4" w:rsidRDefault="00686089" w:rsidP="00686089">
      <w:pPr>
        <w:pStyle w:val="ListParagraph"/>
        <w:numPr>
          <w:ilvl w:val="0"/>
          <w:numId w:val="16"/>
        </w:numPr>
        <w:spacing w:after="160" w:line="259" w:lineRule="auto"/>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Paskirti testavimo resursai</w:t>
      </w:r>
      <w:r w:rsidR="00BA0670" w:rsidRPr="00C44AD4">
        <w:rPr>
          <w:rFonts w:ascii="Times New Roman" w:hAnsi="Times New Roman" w:cs="Times New Roman"/>
          <w:sz w:val="24"/>
          <w:szCs w:val="24"/>
          <w:lang w:val="lt-LT"/>
        </w:rPr>
        <w:t>.</w:t>
      </w:r>
    </w:p>
    <w:p w14:paraId="48254D28" w14:textId="7EB36892" w:rsidR="009350B6" w:rsidRPr="00C44AD4" w:rsidRDefault="00686089" w:rsidP="009350B6">
      <w:pPr>
        <w:pStyle w:val="ListParagraph"/>
        <w:numPr>
          <w:ilvl w:val="0"/>
          <w:numId w:val="16"/>
        </w:numPr>
        <w:spacing w:after="160" w:line="259" w:lineRule="auto"/>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Sudarytas testavimo planas</w:t>
      </w:r>
      <w:r w:rsidR="00BA0670" w:rsidRPr="00C44AD4">
        <w:rPr>
          <w:rFonts w:ascii="Times New Roman" w:hAnsi="Times New Roman" w:cs="Times New Roman"/>
          <w:sz w:val="24"/>
          <w:szCs w:val="24"/>
          <w:lang w:val="lt-LT"/>
        </w:rPr>
        <w:t>.</w:t>
      </w:r>
    </w:p>
    <w:p w14:paraId="3ADC8121" w14:textId="1AE516E7" w:rsidR="00EE6A4D" w:rsidRPr="00C44AD4" w:rsidRDefault="00AF1E2F" w:rsidP="00E86470">
      <w:pPr>
        <w:pStyle w:val="Heading3"/>
        <w:rPr>
          <w:rFonts w:ascii="Times New Roman" w:hAnsi="Times New Roman" w:cs="Times New Roman"/>
          <w:sz w:val="24"/>
          <w:szCs w:val="24"/>
          <w:lang w:val="en-US"/>
        </w:rPr>
      </w:pPr>
      <w:bookmarkStart w:id="5" w:name="_Toc161705318"/>
      <w:r w:rsidRPr="1041D43B">
        <w:rPr>
          <w:rFonts w:ascii="Times New Roman" w:hAnsi="Times New Roman" w:cs="Times New Roman"/>
          <w:sz w:val="24"/>
          <w:szCs w:val="24"/>
          <w:lang w:val="en-US"/>
        </w:rPr>
        <w:lastRenderedPageBreak/>
        <w:t>Test</w:t>
      </w:r>
      <w:r w:rsidR="006C76CE" w:rsidRPr="1041D43B">
        <w:rPr>
          <w:rFonts w:ascii="Times New Roman" w:hAnsi="Times New Roman" w:cs="Times New Roman"/>
          <w:sz w:val="24"/>
          <w:szCs w:val="24"/>
          <w:lang w:val="en-US"/>
        </w:rPr>
        <w:t>avimo prioritetai</w:t>
      </w:r>
      <w:bookmarkEnd w:id="5"/>
    </w:p>
    <w:p w14:paraId="3385AE51" w14:textId="50344005" w:rsidR="00140F6C" w:rsidRPr="00C44AD4" w:rsidRDefault="00140F6C" w:rsidP="00140F6C">
      <w:pPr>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Mūsų svetainės testavimo prioritetai yra tokie:</w:t>
      </w:r>
    </w:p>
    <w:p w14:paraId="2A7D1EE3" w14:textId="3737AD00" w:rsidR="00140F6C" w:rsidRPr="00C44AD4" w:rsidRDefault="00EB16AD" w:rsidP="00140F6C">
      <w:pPr>
        <w:pStyle w:val="ListParagraph"/>
        <w:numPr>
          <w:ilvl w:val="0"/>
          <w:numId w:val="17"/>
        </w:numPr>
        <w:spacing w:after="160" w:line="259" w:lineRule="auto"/>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Duomenų bazė – tikrinama</w:t>
      </w:r>
      <w:r w:rsidR="0023354D" w:rsidRPr="00C44AD4">
        <w:rPr>
          <w:rFonts w:ascii="Times New Roman" w:hAnsi="Times New Roman" w:cs="Times New Roman"/>
          <w:sz w:val="24"/>
          <w:szCs w:val="24"/>
          <w:lang w:val="lt-LT"/>
        </w:rPr>
        <w:t>,</w:t>
      </w:r>
      <w:r w:rsidRPr="00C44AD4">
        <w:rPr>
          <w:rFonts w:ascii="Times New Roman" w:hAnsi="Times New Roman" w:cs="Times New Roman"/>
          <w:sz w:val="24"/>
          <w:szCs w:val="24"/>
          <w:lang w:val="lt-LT"/>
        </w:rPr>
        <w:t xml:space="preserve"> ar vartotojų duomenys</w:t>
      </w:r>
      <w:r w:rsidR="0034728D" w:rsidRPr="00C44AD4">
        <w:rPr>
          <w:rFonts w:ascii="Times New Roman" w:hAnsi="Times New Roman" w:cs="Times New Roman"/>
          <w:sz w:val="24"/>
          <w:szCs w:val="24"/>
          <w:lang w:val="lt-LT"/>
        </w:rPr>
        <w:t xml:space="preserve"> bei kitos esybės </w:t>
      </w:r>
      <w:r w:rsidR="00421062" w:rsidRPr="00C44AD4">
        <w:rPr>
          <w:rFonts w:ascii="Times New Roman" w:hAnsi="Times New Roman" w:cs="Times New Roman"/>
          <w:sz w:val="24"/>
          <w:szCs w:val="24"/>
          <w:lang w:val="lt-LT"/>
        </w:rPr>
        <w:t>yra duom</w:t>
      </w:r>
      <w:r w:rsidR="00270AAA">
        <w:rPr>
          <w:rFonts w:ascii="Times New Roman" w:hAnsi="Times New Roman" w:cs="Times New Roman"/>
          <w:sz w:val="24"/>
          <w:szCs w:val="24"/>
          <w:lang w:val="lt-LT"/>
        </w:rPr>
        <w:t xml:space="preserve">enų </w:t>
      </w:r>
      <w:r w:rsidR="00421062" w:rsidRPr="00C44AD4">
        <w:rPr>
          <w:rFonts w:ascii="Times New Roman" w:hAnsi="Times New Roman" w:cs="Times New Roman"/>
          <w:sz w:val="24"/>
          <w:szCs w:val="24"/>
          <w:lang w:val="lt-LT"/>
        </w:rPr>
        <w:t>bazėje.</w:t>
      </w:r>
    </w:p>
    <w:p w14:paraId="1D16AC8E" w14:textId="19B36BCE" w:rsidR="00140F6C" w:rsidRPr="00C44AD4" w:rsidRDefault="00140F6C" w:rsidP="00140F6C">
      <w:pPr>
        <w:pStyle w:val="ListParagraph"/>
        <w:numPr>
          <w:ilvl w:val="0"/>
          <w:numId w:val="17"/>
        </w:numPr>
        <w:spacing w:after="160" w:line="259" w:lineRule="auto"/>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Veikiant</w:t>
      </w:r>
      <w:r w:rsidR="002E7BBC" w:rsidRPr="00C44AD4">
        <w:rPr>
          <w:rFonts w:ascii="Times New Roman" w:hAnsi="Times New Roman" w:cs="Times New Roman"/>
          <w:sz w:val="24"/>
          <w:szCs w:val="24"/>
          <w:lang w:val="lt-LT"/>
        </w:rPr>
        <w:t>i svetainė</w:t>
      </w:r>
      <w:r w:rsidRPr="00C44AD4">
        <w:rPr>
          <w:rFonts w:ascii="Times New Roman" w:hAnsi="Times New Roman" w:cs="Times New Roman"/>
          <w:sz w:val="24"/>
          <w:szCs w:val="24"/>
          <w:lang w:val="lt-LT"/>
        </w:rPr>
        <w:t xml:space="preserve">– tikrinama, ar </w:t>
      </w:r>
      <w:r w:rsidR="002E7BBC" w:rsidRPr="00C44AD4">
        <w:rPr>
          <w:rFonts w:ascii="Times New Roman" w:hAnsi="Times New Roman" w:cs="Times New Roman"/>
          <w:sz w:val="24"/>
          <w:szCs w:val="24"/>
          <w:lang w:val="lt-LT"/>
        </w:rPr>
        <w:t>svetainė funkcionuoja</w:t>
      </w:r>
      <w:r w:rsidRPr="00C44AD4">
        <w:rPr>
          <w:rFonts w:ascii="Times New Roman" w:hAnsi="Times New Roman" w:cs="Times New Roman"/>
          <w:sz w:val="24"/>
          <w:szCs w:val="24"/>
          <w:lang w:val="lt-LT"/>
        </w:rPr>
        <w:t>;</w:t>
      </w:r>
    </w:p>
    <w:p w14:paraId="09E67F02" w14:textId="5ADE5C58" w:rsidR="00140F6C" w:rsidRPr="00C44AD4" w:rsidRDefault="00A80EC4" w:rsidP="00140F6C">
      <w:pPr>
        <w:pStyle w:val="ListParagraph"/>
        <w:numPr>
          <w:ilvl w:val="0"/>
          <w:numId w:val="17"/>
        </w:numPr>
        <w:spacing w:after="160" w:line="259" w:lineRule="auto"/>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Esyb</w:t>
      </w:r>
      <w:r w:rsidR="00620D37" w:rsidRPr="00C44AD4">
        <w:rPr>
          <w:rFonts w:ascii="Times New Roman" w:hAnsi="Times New Roman" w:cs="Times New Roman"/>
          <w:sz w:val="24"/>
          <w:szCs w:val="24"/>
          <w:lang w:val="lt-LT"/>
        </w:rPr>
        <w:t>ės</w:t>
      </w:r>
      <w:r w:rsidRPr="00C44AD4">
        <w:rPr>
          <w:rFonts w:ascii="Times New Roman" w:hAnsi="Times New Roman" w:cs="Times New Roman"/>
          <w:sz w:val="24"/>
          <w:szCs w:val="24"/>
          <w:lang w:val="lt-LT"/>
        </w:rPr>
        <w:t xml:space="preserve"> </w:t>
      </w:r>
      <w:r w:rsidR="00835B47" w:rsidRPr="00C44AD4">
        <w:rPr>
          <w:rFonts w:ascii="Times New Roman" w:hAnsi="Times New Roman" w:cs="Times New Roman"/>
          <w:sz w:val="24"/>
          <w:szCs w:val="24"/>
          <w:lang w:val="lt-LT"/>
        </w:rPr>
        <w:t xml:space="preserve">– tikrinama </w:t>
      </w:r>
      <w:r w:rsidRPr="00C44AD4">
        <w:rPr>
          <w:rFonts w:ascii="Times New Roman" w:hAnsi="Times New Roman" w:cs="Times New Roman"/>
          <w:sz w:val="24"/>
          <w:szCs w:val="24"/>
          <w:lang w:val="lt-LT"/>
        </w:rPr>
        <w:t>impl</w:t>
      </w:r>
      <w:r w:rsidR="00AD3B13" w:rsidRPr="00C44AD4">
        <w:rPr>
          <w:rFonts w:ascii="Times New Roman" w:hAnsi="Times New Roman" w:cs="Times New Roman"/>
          <w:sz w:val="24"/>
          <w:szCs w:val="24"/>
          <w:lang w:val="lt-LT"/>
        </w:rPr>
        <w:t>e</w:t>
      </w:r>
      <w:r w:rsidRPr="00C44AD4">
        <w:rPr>
          <w:rFonts w:ascii="Times New Roman" w:hAnsi="Times New Roman" w:cs="Times New Roman"/>
          <w:sz w:val="24"/>
          <w:szCs w:val="24"/>
          <w:lang w:val="lt-LT"/>
        </w:rPr>
        <w:t>men</w:t>
      </w:r>
      <w:r w:rsidR="00AD3B13" w:rsidRPr="00C44AD4">
        <w:rPr>
          <w:rFonts w:ascii="Times New Roman" w:hAnsi="Times New Roman" w:cs="Times New Roman"/>
          <w:sz w:val="24"/>
          <w:szCs w:val="24"/>
          <w:lang w:val="lt-LT"/>
        </w:rPr>
        <w:t>tacija ir su esybėmis susiję metodai</w:t>
      </w:r>
      <w:r w:rsidR="00835B47" w:rsidRPr="00C44AD4">
        <w:rPr>
          <w:rFonts w:ascii="Times New Roman" w:hAnsi="Times New Roman" w:cs="Times New Roman"/>
          <w:sz w:val="24"/>
          <w:szCs w:val="24"/>
          <w:lang w:val="lt-LT"/>
        </w:rPr>
        <w:t>.</w:t>
      </w:r>
    </w:p>
    <w:p w14:paraId="6AA324C6" w14:textId="600F0339" w:rsidR="00140F6C" w:rsidRPr="00C44AD4" w:rsidRDefault="00140F6C" w:rsidP="00140F6C">
      <w:pPr>
        <w:pStyle w:val="ListParagraph"/>
        <w:numPr>
          <w:ilvl w:val="0"/>
          <w:numId w:val="17"/>
        </w:numPr>
        <w:spacing w:after="160" w:line="259" w:lineRule="auto"/>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Vizualizacija – testuojama</w:t>
      </w:r>
      <w:r w:rsidR="002B4BCF" w:rsidRPr="00C44AD4">
        <w:rPr>
          <w:rFonts w:ascii="Times New Roman" w:hAnsi="Times New Roman" w:cs="Times New Roman"/>
          <w:sz w:val="24"/>
          <w:szCs w:val="24"/>
          <w:lang w:val="lt-LT"/>
        </w:rPr>
        <w:t xml:space="preserve"> ar</w:t>
      </w:r>
      <w:r w:rsidRPr="00C44AD4">
        <w:rPr>
          <w:rFonts w:ascii="Times New Roman" w:hAnsi="Times New Roman" w:cs="Times New Roman"/>
          <w:sz w:val="24"/>
          <w:szCs w:val="24"/>
          <w:lang w:val="lt-LT"/>
        </w:rPr>
        <w:t xml:space="preserve"> </w:t>
      </w:r>
      <w:r w:rsidR="002E7BBC" w:rsidRPr="00C44AD4">
        <w:rPr>
          <w:rFonts w:ascii="Times New Roman" w:hAnsi="Times New Roman" w:cs="Times New Roman"/>
          <w:sz w:val="24"/>
          <w:szCs w:val="24"/>
          <w:lang w:val="lt-LT"/>
        </w:rPr>
        <w:t xml:space="preserve">svetainės dizainas nepasikeičia nuo </w:t>
      </w:r>
      <w:r w:rsidR="00BF5C19" w:rsidRPr="00C44AD4">
        <w:rPr>
          <w:rFonts w:ascii="Times New Roman" w:hAnsi="Times New Roman" w:cs="Times New Roman"/>
          <w:sz w:val="24"/>
          <w:szCs w:val="24"/>
          <w:lang w:val="lt-LT"/>
        </w:rPr>
        <w:t>kitokių naudojimo aplinkybių (kita interneto naršyklė ir pan</w:t>
      </w:r>
      <w:r w:rsidR="00270AAA">
        <w:rPr>
          <w:rFonts w:ascii="Times New Roman" w:hAnsi="Times New Roman" w:cs="Times New Roman"/>
          <w:sz w:val="24"/>
          <w:szCs w:val="24"/>
          <w:lang w:val="lt-LT"/>
        </w:rPr>
        <w:t>.</w:t>
      </w:r>
      <w:r w:rsidR="00BF5C19" w:rsidRPr="00C44AD4">
        <w:rPr>
          <w:rFonts w:ascii="Times New Roman" w:hAnsi="Times New Roman" w:cs="Times New Roman"/>
          <w:sz w:val="24"/>
          <w:szCs w:val="24"/>
          <w:lang w:val="lt-LT"/>
        </w:rPr>
        <w:t>).</w:t>
      </w:r>
    </w:p>
    <w:p w14:paraId="6D73685A" w14:textId="5BF8DCD6" w:rsidR="00C96030" w:rsidRPr="00C44AD4" w:rsidRDefault="00C96030" w:rsidP="00C96030">
      <w:pPr>
        <w:pStyle w:val="Heading3"/>
        <w:rPr>
          <w:rFonts w:ascii="Times New Roman" w:hAnsi="Times New Roman" w:cs="Times New Roman"/>
          <w:sz w:val="24"/>
          <w:szCs w:val="24"/>
          <w:lang w:val="en-US"/>
        </w:rPr>
      </w:pPr>
      <w:bookmarkStart w:id="6" w:name="_Toc161705319"/>
      <w:r w:rsidRPr="1041D43B">
        <w:rPr>
          <w:rFonts w:ascii="Times New Roman" w:hAnsi="Times New Roman" w:cs="Times New Roman"/>
          <w:sz w:val="24"/>
          <w:szCs w:val="24"/>
          <w:lang w:val="en-US"/>
        </w:rPr>
        <w:t>Test</w:t>
      </w:r>
      <w:r w:rsidR="003614BD" w:rsidRPr="1041D43B">
        <w:rPr>
          <w:rFonts w:ascii="Times New Roman" w:hAnsi="Times New Roman" w:cs="Times New Roman"/>
          <w:sz w:val="24"/>
          <w:szCs w:val="24"/>
          <w:lang w:val="en-US"/>
        </w:rPr>
        <w:t>avimo tikslai</w:t>
      </w:r>
      <w:bookmarkEnd w:id="6"/>
    </w:p>
    <w:p w14:paraId="365D3653" w14:textId="22425C31" w:rsidR="00C96030" w:rsidRPr="00C44AD4" w:rsidRDefault="004B199C" w:rsidP="008827AC">
      <w:pPr>
        <w:pStyle w:val="ListParagraph"/>
        <w:numPr>
          <w:ilvl w:val="0"/>
          <w:numId w:val="1"/>
        </w:numPr>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„Unit testing“. </w:t>
      </w:r>
      <w:r w:rsidR="004F6169" w:rsidRPr="00C44AD4">
        <w:rPr>
          <w:rFonts w:ascii="Times New Roman" w:hAnsi="Times New Roman" w:cs="Times New Roman"/>
          <w:sz w:val="24"/>
          <w:szCs w:val="24"/>
          <w:lang w:val="lt-LT"/>
        </w:rPr>
        <w:t xml:space="preserve">Bus rašomi vienetų testai tikrinti funkcionalumą iš </w:t>
      </w:r>
      <w:r w:rsidR="0042080C">
        <w:rPr>
          <w:rFonts w:ascii="Times New Roman" w:hAnsi="Times New Roman" w:cs="Times New Roman"/>
          <w:sz w:val="24"/>
          <w:szCs w:val="24"/>
          <w:lang w:val="lt-LT"/>
        </w:rPr>
        <w:t xml:space="preserve">„backend“ </w:t>
      </w:r>
      <w:r w:rsidR="004F6169" w:rsidRPr="00C44AD4">
        <w:rPr>
          <w:rFonts w:ascii="Times New Roman" w:hAnsi="Times New Roman" w:cs="Times New Roman"/>
          <w:sz w:val="24"/>
          <w:szCs w:val="24"/>
          <w:lang w:val="lt-LT"/>
        </w:rPr>
        <w:t>pusės.</w:t>
      </w:r>
    </w:p>
    <w:p w14:paraId="30F9E106" w14:textId="3FDAD3F8" w:rsidR="00C96030" w:rsidRPr="00C44AD4" w:rsidRDefault="00877B79" w:rsidP="00F37E71">
      <w:pPr>
        <w:pStyle w:val="ListParagraph"/>
        <w:numPr>
          <w:ilvl w:val="0"/>
          <w:numId w:val="1"/>
        </w:numPr>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w:t>
      </w:r>
      <w:r w:rsidR="00C96030" w:rsidRPr="00C44AD4">
        <w:rPr>
          <w:rFonts w:ascii="Times New Roman" w:hAnsi="Times New Roman" w:cs="Times New Roman"/>
          <w:sz w:val="24"/>
          <w:szCs w:val="24"/>
          <w:lang w:val="lt-LT"/>
        </w:rPr>
        <w:t>Integration testing</w:t>
      </w:r>
      <w:r w:rsidRPr="00C44AD4">
        <w:rPr>
          <w:rFonts w:ascii="Times New Roman" w:hAnsi="Times New Roman" w:cs="Times New Roman"/>
          <w:sz w:val="24"/>
          <w:szCs w:val="24"/>
          <w:lang w:val="lt-LT"/>
        </w:rPr>
        <w:t>“</w:t>
      </w:r>
      <w:r w:rsidR="00C96030" w:rsidRPr="00C44AD4">
        <w:rPr>
          <w:rFonts w:ascii="Times New Roman" w:hAnsi="Times New Roman" w:cs="Times New Roman"/>
          <w:sz w:val="24"/>
          <w:szCs w:val="24"/>
          <w:lang w:val="lt-LT"/>
        </w:rPr>
        <w:t xml:space="preserve">. </w:t>
      </w:r>
      <w:r w:rsidRPr="00C44AD4">
        <w:rPr>
          <w:rFonts w:ascii="Times New Roman" w:hAnsi="Times New Roman" w:cs="Times New Roman"/>
          <w:sz w:val="24"/>
          <w:szCs w:val="24"/>
          <w:lang w:val="lt-LT"/>
        </w:rPr>
        <w:t>Užtikrinti, kad skirtingi komponentai (pavyzdžiui, front-end ir back-end) tinkamai sąveikautų tarpusavyje, teisingai mainytųsi duomenimis ir užtikrintų sklandų bendrą aplikacijos veikimą.</w:t>
      </w:r>
      <w:r w:rsidR="00246CE1">
        <w:rPr>
          <w:rFonts w:ascii="Times New Roman" w:hAnsi="Times New Roman" w:cs="Times New Roman"/>
          <w:sz w:val="24"/>
          <w:szCs w:val="24"/>
          <w:lang w:val="lt-LT"/>
        </w:rPr>
        <w:t xml:space="preserve"> </w:t>
      </w:r>
      <w:r w:rsidR="00246CE1" w:rsidRPr="00246CE1">
        <w:rPr>
          <w:rFonts w:ascii="Times New Roman" w:hAnsi="Times New Roman" w:cs="Times New Roman"/>
          <w:sz w:val="24"/>
          <w:szCs w:val="24"/>
          <w:lang w:val="lt-LT"/>
        </w:rPr>
        <w:t>Integracijos testams skiriamas padengimas turėtų būti apie 60%.</w:t>
      </w:r>
    </w:p>
    <w:p w14:paraId="473FC179" w14:textId="047BAF90" w:rsidR="00C96030" w:rsidRPr="00C44AD4" w:rsidRDefault="00212E37" w:rsidP="00F37E71">
      <w:pPr>
        <w:pStyle w:val="ListParagraph"/>
        <w:numPr>
          <w:ilvl w:val="0"/>
          <w:numId w:val="1"/>
        </w:numPr>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w:t>
      </w:r>
      <w:r w:rsidR="00C96030" w:rsidRPr="00C44AD4">
        <w:rPr>
          <w:rFonts w:ascii="Times New Roman" w:hAnsi="Times New Roman" w:cs="Times New Roman"/>
          <w:sz w:val="24"/>
          <w:szCs w:val="24"/>
          <w:lang w:val="lt-LT"/>
        </w:rPr>
        <w:t>Acceptance / Qualification Testing</w:t>
      </w:r>
      <w:r w:rsidRPr="00C44AD4">
        <w:rPr>
          <w:rFonts w:ascii="Times New Roman" w:hAnsi="Times New Roman" w:cs="Times New Roman"/>
          <w:sz w:val="24"/>
          <w:szCs w:val="24"/>
          <w:lang w:val="lt-LT"/>
        </w:rPr>
        <w:t xml:space="preserve">“. Programinės įrangos priėmimo testavimas, siekiant patikrinti, ar jos funkcionalumas atitinka vartotojo lūkesčius. </w:t>
      </w:r>
      <w:r w:rsidR="006D6863" w:rsidRPr="006D6863">
        <w:rPr>
          <w:rFonts w:ascii="Times New Roman" w:hAnsi="Times New Roman" w:cs="Times New Roman"/>
          <w:sz w:val="24"/>
          <w:szCs w:val="24"/>
          <w:lang w:val="lt-LT"/>
        </w:rPr>
        <w:t xml:space="preserve">Šio tipo testavimui </w:t>
      </w:r>
      <w:r w:rsidR="006D6863">
        <w:rPr>
          <w:rFonts w:ascii="Times New Roman" w:hAnsi="Times New Roman" w:cs="Times New Roman"/>
          <w:sz w:val="24"/>
          <w:szCs w:val="24"/>
          <w:lang w:val="lt-LT"/>
        </w:rPr>
        <w:t xml:space="preserve">bus skiriamas </w:t>
      </w:r>
      <w:r w:rsidR="006D6863" w:rsidRPr="006D6863">
        <w:rPr>
          <w:rFonts w:ascii="Times New Roman" w:hAnsi="Times New Roman" w:cs="Times New Roman"/>
          <w:sz w:val="24"/>
          <w:szCs w:val="24"/>
          <w:lang w:val="lt-LT"/>
        </w:rPr>
        <w:t>70% padengim</w:t>
      </w:r>
      <w:r w:rsidR="006D6863">
        <w:rPr>
          <w:rFonts w:ascii="Times New Roman" w:hAnsi="Times New Roman" w:cs="Times New Roman"/>
          <w:sz w:val="24"/>
          <w:szCs w:val="24"/>
          <w:lang w:val="lt-LT"/>
        </w:rPr>
        <w:t>as</w:t>
      </w:r>
      <w:r w:rsidR="006D6863" w:rsidRPr="006D6863">
        <w:rPr>
          <w:rFonts w:ascii="Times New Roman" w:hAnsi="Times New Roman" w:cs="Times New Roman"/>
          <w:sz w:val="24"/>
          <w:szCs w:val="24"/>
          <w:lang w:val="lt-LT"/>
        </w:rPr>
        <w:t>. Tai apim</w:t>
      </w:r>
      <w:r w:rsidR="006D6863">
        <w:rPr>
          <w:rFonts w:ascii="Times New Roman" w:hAnsi="Times New Roman" w:cs="Times New Roman"/>
          <w:sz w:val="24"/>
          <w:szCs w:val="24"/>
          <w:lang w:val="lt-LT"/>
        </w:rPr>
        <w:t>ims</w:t>
      </w:r>
      <w:r w:rsidR="006D6863" w:rsidRPr="006D6863">
        <w:rPr>
          <w:rFonts w:ascii="Times New Roman" w:hAnsi="Times New Roman" w:cs="Times New Roman"/>
          <w:sz w:val="24"/>
          <w:szCs w:val="24"/>
          <w:lang w:val="lt-LT"/>
        </w:rPr>
        <w:t xml:space="preserve"> </w:t>
      </w:r>
      <w:r w:rsidR="006D6863">
        <w:rPr>
          <w:rFonts w:ascii="Times New Roman" w:hAnsi="Times New Roman" w:cs="Times New Roman"/>
          <w:sz w:val="24"/>
          <w:szCs w:val="24"/>
          <w:lang w:val="lt-LT"/>
        </w:rPr>
        <w:t xml:space="preserve">galimų </w:t>
      </w:r>
      <w:r w:rsidR="006D6863" w:rsidRPr="006D6863">
        <w:rPr>
          <w:rFonts w:ascii="Times New Roman" w:hAnsi="Times New Roman" w:cs="Times New Roman"/>
          <w:sz w:val="24"/>
          <w:szCs w:val="24"/>
          <w:lang w:val="lt-LT"/>
        </w:rPr>
        <w:t>vartotojų scenarijų testavimą</w:t>
      </w:r>
      <w:r w:rsidR="006D6863">
        <w:rPr>
          <w:rFonts w:ascii="Times New Roman" w:hAnsi="Times New Roman" w:cs="Times New Roman"/>
          <w:sz w:val="24"/>
          <w:szCs w:val="24"/>
          <w:lang w:val="lt-LT"/>
        </w:rPr>
        <w:t>. Šio tipo testavimas</w:t>
      </w:r>
      <w:r w:rsidRPr="00C44AD4">
        <w:rPr>
          <w:rFonts w:ascii="Times New Roman" w:hAnsi="Times New Roman" w:cs="Times New Roman"/>
          <w:sz w:val="24"/>
          <w:szCs w:val="24"/>
          <w:lang w:val="lt-LT"/>
        </w:rPr>
        <w:t xml:space="preserve"> leidžia nustatyti, ar sistema atitinka priėmimo kriterijus, palyginant norimas sistemos elgsenas su kliento reikalavimais. </w:t>
      </w:r>
    </w:p>
    <w:p w14:paraId="1F055971" w14:textId="587AE3CD" w:rsidR="00C96030" w:rsidRPr="00C44AD4" w:rsidRDefault="00D0629F" w:rsidP="00D0629F">
      <w:pPr>
        <w:pStyle w:val="ListParagraph"/>
        <w:numPr>
          <w:ilvl w:val="0"/>
          <w:numId w:val="1"/>
        </w:numPr>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w:t>
      </w:r>
      <w:r w:rsidR="00C96030" w:rsidRPr="00C44AD4">
        <w:rPr>
          <w:rFonts w:ascii="Times New Roman" w:hAnsi="Times New Roman" w:cs="Times New Roman"/>
          <w:sz w:val="24"/>
          <w:szCs w:val="24"/>
          <w:lang w:val="lt-LT"/>
        </w:rPr>
        <w:t>Performance Testing</w:t>
      </w:r>
      <w:r w:rsidRPr="00C44AD4">
        <w:rPr>
          <w:rFonts w:ascii="Times New Roman" w:hAnsi="Times New Roman" w:cs="Times New Roman"/>
          <w:sz w:val="24"/>
          <w:szCs w:val="24"/>
          <w:lang w:val="lt-LT"/>
        </w:rPr>
        <w:t xml:space="preserve">“. Tikrina, ar programinė įranga atitinka nustatytus </w:t>
      </w:r>
      <w:r w:rsidRPr="004C5C9C">
        <w:rPr>
          <w:rFonts w:ascii="Times New Roman" w:hAnsi="Times New Roman" w:cs="Times New Roman"/>
          <w:sz w:val="24"/>
          <w:szCs w:val="24"/>
          <w:lang w:val="lt-LT"/>
        </w:rPr>
        <w:t>našumo reikalavimus</w:t>
      </w:r>
      <w:r w:rsidR="001D5057" w:rsidRPr="004C5C9C">
        <w:rPr>
          <w:rFonts w:ascii="Times New Roman" w:hAnsi="Times New Roman" w:cs="Times New Roman"/>
          <w:sz w:val="24"/>
          <w:szCs w:val="24"/>
          <w:lang w:val="lt-LT"/>
        </w:rPr>
        <w:t>:</w:t>
      </w:r>
      <w:r w:rsidR="005E05D5" w:rsidRPr="004C5C9C">
        <w:rPr>
          <w:rFonts w:ascii="Times New Roman" w:hAnsi="Times New Roman" w:cs="Times New Roman"/>
          <w:sz w:val="24"/>
          <w:szCs w:val="24"/>
          <w:lang w:val="lt-LT"/>
        </w:rPr>
        <w:t xml:space="preserve"> </w:t>
      </w:r>
      <w:r w:rsidR="005E05D5" w:rsidRPr="005E05D5">
        <w:rPr>
          <w:rFonts w:ascii="Times New Roman" w:hAnsi="Times New Roman" w:cs="Times New Roman"/>
          <w:sz w:val="24"/>
          <w:szCs w:val="24"/>
          <w:lang w:val="lt-LT"/>
        </w:rPr>
        <w:t xml:space="preserve">puslapio įkėlimo laikas </w:t>
      </w:r>
      <w:r w:rsidR="005C0501">
        <w:rPr>
          <w:rFonts w:ascii="Times New Roman" w:hAnsi="Times New Roman" w:cs="Times New Roman"/>
          <w:sz w:val="24"/>
          <w:szCs w:val="24"/>
          <w:lang w:val="lt-LT"/>
        </w:rPr>
        <w:t xml:space="preserve">neviršyja </w:t>
      </w:r>
      <w:r w:rsidR="005E05D5" w:rsidRPr="005E05D5">
        <w:rPr>
          <w:rFonts w:ascii="Times New Roman" w:hAnsi="Times New Roman" w:cs="Times New Roman"/>
          <w:sz w:val="24"/>
          <w:szCs w:val="24"/>
          <w:lang w:val="lt-LT"/>
        </w:rPr>
        <w:t>2-3 sekundžių</w:t>
      </w:r>
      <w:r w:rsidR="005C0501">
        <w:rPr>
          <w:rFonts w:ascii="Times New Roman" w:hAnsi="Times New Roman" w:cs="Times New Roman"/>
          <w:sz w:val="24"/>
          <w:szCs w:val="24"/>
          <w:lang w:val="lt-LT"/>
        </w:rPr>
        <w:t>,</w:t>
      </w:r>
      <w:r w:rsidR="001D5057">
        <w:rPr>
          <w:rFonts w:ascii="Times New Roman" w:hAnsi="Times New Roman" w:cs="Times New Roman"/>
          <w:color w:val="FF0000"/>
          <w:sz w:val="24"/>
          <w:szCs w:val="24"/>
          <w:lang w:val="lt-LT"/>
        </w:rPr>
        <w:t xml:space="preserve"> </w:t>
      </w:r>
      <w:r w:rsidR="001D5057" w:rsidRPr="001D5057">
        <w:rPr>
          <w:rFonts w:ascii="Times New Roman" w:hAnsi="Times New Roman" w:cs="Times New Roman"/>
          <w:sz w:val="24"/>
          <w:szCs w:val="24"/>
          <w:lang w:val="lt-LT"/>
        </w:rPr>
        <w:t>k</w:t>
      </w:r>
      <w:r w:rsidR="001D5057" w:rsidRPr="001D5057">
        <w:rPr>
          <w:rFonts w:ascii="Times New Roman" w:hAnsi="Times New Roman" w:cs="Times New Roman"/>
          <w:sz w:val="24"/>
          <w:szCs w:val="24"/>
          <w:lang w:val="lt-LT"/>
        </w:rPr>
        <w:t>iekvieno naudotojo veiksmo atsako laikas, pavyzdžiui, treniruočių planų peržiūros ar asmeninės informacijos atnaujinim</w:t>
      </w:r>
      <w:r w:rsidR="001D5057">
        <w:rPr>
          <w:rFonts w:ascii="Times New Roman" w:hAnsi="Times New Roman" w:cs="Times New Roman"/>
          <w:sz w:val="24"/>
          <w:szCs w:val="24"/>
          <w:lang w:val="lt-LT"/>
        </w:rPr>
        <w:t>as</w:t>
      </w:r>
      <w:r w:rsidR="001D5057" w:rsidRPr="001D5057">
        <w:rPr>
          <w:rFonts w:ascii="Times New Roman" w:hAnsi="Times New Roman" w:cs="Times New Roman"/>
          <w:sz w:val="24"/>
          <w:szCs w:val="24"/>
          <w:lang w:val="lt-LT"/>
        </w:rPr>
        <w:t>, ne</w:t>
      </w:r>
      <w:r w:rsidR="005C0501">
        <w:rPr>
          <w:rFonts w:ascii="Times New Roman" w:hAnsi="Times New Roman" w:cs="Times New Roman"/>
          <w:sz w:val="24"/>
          <w:szCs w:val="24"/>
          <w:lang w:val="lt-LT"/>
        </w:rPr>
        <w:t xml:space="preserve">viršyja </w:t>
      </w:r>
      <w:r w:rsidR="001D5057" w:rsidRPr="001D5057">
        <w:rPr>
          <w:rFonts w:ascii="Times New Roman" w:hAnsi="Times New Roman" w:cs="Times New Roman"/>
          <w:sz w:val="24"/>
          <w:szCs w:val="24"/>
          <w:lang w:val="lt-LT"/>
        </w:rPr>
        <w:t>1 sekundės</w:t>
      </w:r>
      <w:r w:rsidR="00416049">
        <w:rPr>
          <w:rFonts w:ascii="Times New Roman" w:hAnsi="Times New Roman" w:cs="Times New Roman"/>
          <w:sz w:val="24"/>
          <w:szCs w:val="24"/>
          <w:lang w:val="lt-LT"/>
        </w:rPr>
        <w:t xml:space="preserve">, </w:t>
      </w:r>
      <w:r w:rsidR="00416049" w:rsidRPr="00416049">
        <w:rPr>
          <w:rFonts w:ascii="Times New Roman" w:hAnsi="Times New Roman" w:cs="Times New Roman"/>
          <w:sz w:val="24"/>
          <w:szCs w:val="24"/>
          <w:lang w:val="lt-LT"/>
        </w:rPr>
        <w:t>TTFB</w:t>
      </w:r>
      <w:r w:rsidR="00597407">
        <w:rPr>
          <w:rFonts w:ascii="Times New Roman" w:hAnsi="Times New Roman" w:cs="Times New Roman"/>
          <w:sz w:val="24"/>
          <w:szCs w:val="24"/>
          <w:lang w:val="lt-LT"/>
        </w:rPr>
        <w:t xml:space="preserve"> (</w:t>
      </w:r>
      <w:r w:rsidR="00597407" w:rsidRPr="00597407">
        <w:rPr>
          <w:rFonts w:ascii="Times New Roman" w:hAnsi="Times New Roman" w:cs="Times New Roman"/>
          <w:sz w:val="24"/>
          <w:szCs w:val="24"/>
          <w:lang w:val="lt-LT"/>
        </w:rPr>
        <w:t>Time to First Byte</w:t>
      </w:r>
      <w:r w:rsidR="00597407">
        <w:rPr>
          <w:rFonts w:ascii="Times New Roman" w:hAnsi="Times New Roman" w:cs="Times New Roman"/>
          <w:sz w:val="24"/>
          <w:szCs w:val="24"/>
          <w:lang w:val="lt-LT"/>
        </w:rPr>
        <w:t>)</w:t>
      </w:r>
      <w:r w:rsidR="00416049" w:rsidRPr="00416049">
        <w:rPr>
          <w:rFonts w:ascii="Times New Roman" w:hAnsi="Times New Roman" w:cs="Times New Roman"/>
          <w:sz w:val="24"/>
          <w:szCs w:val="24"/>
          <w:lang w:val="lt-LT"/>
        </w:rPr>
        <w:t xml:space="preserve"> turėtų būti ne ilgesnis kaip 200 ms (milisekundžių)</w:t>
      </w:r>
      <w:r w:rsidR="001D5057" w:rsidRPr="001D5057">
        <w:rPr>
          <w:rFonts w:ascii="Times New Roman" w:hAnsi="Times New Roman" w:cs="Times New Roman"/>
          <w:sz w:val="24"/>
          <w:szCs w:val="24"/>
          <w:lang w:val="lt-LT"/>
        </w:rPr>
        <w:t>.</w:t>
      </w:r>
      <w:r w:rsidR="00597407">
        <w:rPr>
          <w:rFonts w:ascii="Times New Roman" w:hAnsi="Times New Roman" w:cs="Times New Roman"/>
          <w:sz w:val="24"/>
          <w:szCs w:val="24"/>
          <w:lang w:val="lt-LT"/>
        </w:rPr>
        <w:t xml:space="preserve"> </w:t>
      </w:r>
      <w:r w:rsidR="00BE5557">
        <w:rPr>
          <w:rFonts w:ascii="Times New Roman" w:hAnsi="Times New Roman" w:cs="Times New Roman"/>
          <w:sz w:val="24"/>
          <w:szCs w:val="24"/>
          <w:lang w:val="lt-LT"/>
        </w:rPr>
        <w:t>Ši</w:t>
      </w:r>
      <w:r w:rsidR="00E4280C">
        <w:rPr>
          <w:rFonts w:ascii="Times New Roman" w:hAnsi="Times New Roman" w:cs="Times New Roman"/>
          <w:sz w:val="24"/>
          <w:szCs w:val="24"/>
          <w:lang w:val="lt-LT"/>
        </w:rPr>
        <w:t>ų reikala</w:t>
      </w:r>
      <w:r w:rsidR="007C4335">
        <w:rPr>
          <w:rFonts w:ascii="Times New Roman" w:hAnsi="Times New Roman" w:cs="Times New Roman"/>
          <w:sz w:val="24"/>
          <w:szCs w:val="24"/>
          <w:lang w:val="lt-LT"/>
        </w:rPr>
        <w:t xml:space="preserve">vimų išpildymas </w:t>
      </w:r>
      <w:r w:rsidR="003313FA">
        <w:rPr>
          <w:rFonts w:ascii="Times New Roman" w:hAnsi="Times New Roman" w:cs="Times New Roman"/>
          <w:sz w:val="24"/>
          <w:szCs w:val="24"/>
          <w:lang w:val="lt-LT"/>
        </w:rPr>
        <w:t xml:space="preserve">leis užtikrinti, kad </w:t>
      </w:r>
      <w:r w:rsidRPr="00C44AD4">
        <w:rPr>
          <w:rFonts w:ascii="Times New Roman" w:hAnsi="Times New Roman" w:cs="Times New Roman"/>
          <w:sz w:val="24"/>
          <w:szCs w:val="24"/>
          <w:lang w:val="lt-LT"/>
        </w:rPr>
        <w:t>internetinėms svetain</w:t>
      </w:r>
      <w:r w:rsidR="00C63F08">
        <w:rPr>
          <w:rFonts w:ascii="Times New Roman" w:hAnsi="Times New Roman" w:cs="Times New Roman"/>
          <w:sz w:val="24"/>
          <w:szCs w:val="24"/>
          <w:lang w:val="lt-LT"/>
        </w:rPr>
        <w:t xml:space="preserve">ė veikia </w:t>
      </w:r>
      <w:r w:rsidRPr="00C44AD4">
        <w:rPr>
          <w:rFonts w:ascii="Times New Roman" w:hAnsi="Times New Roman" w:cs="Times New Roman"/>
          <w:sz w:val="24"/>
          <w:szCs w:val="24"/>
          <w:lang w:val="lt-LT"/>
        </w:rPr>
        <w:t>greit</w:t>
      </w:r>
      <w:r w:rsidR="00C63F08">
        <w:rPr>
          <w:rFonts w:ascii="Times New Roman" w:hAnsi="Times New Roman" w:cs="Times New Roman"/>
          <w:sz w:val="24"/>
          <w:szCs w:val="24"/>
          <w:lang w:val="lt-LT"/>
        </w:rPr>
        <w:t>ai</w:t>
      </w:r>
      <w:r w:rsidRPr="00C44AD4">
        <w:rPr>
          <w:rFonts w:ascii="Times New Roman" w:hAnsi="Times New Roman" w:cs="Times New Roman"/>
          <w:sz w:val="24"/>
          <w:szCs w:val="24"/>
          <w:lang w:val="lt-LT"/>
        </w:rPr>
        <w:t xml:space="preserve"> ir efektyvi</w:t>
      </w:r>
      <w:r w:rsidR="00C63F08">
        <w:rPr>
          <w:rFonts w:ascii="Times New Roman" w:hAnsi="Times New Roman" w:cs="Times New Roman"/>
          <w:sz w:val="24"/>
          <w:szCs w:val="24"/>
          <w:lang w:val="lt-LT"/>
        </w:rPr>
        <w:t>ai</w:t>
      </w:r>
      <w:r w:rsidRPr="00C44AD4">
        <w:rPr>
          <w:rFonts w:ascii="Times New Roman" w:hAnsi="Times New Roman" w:cs="Times New Roman"/>
          <w:sz w:val="24"/>
          <w:szCs w:val="24"/>
          <w:lang w:val="lt-LT"/>
        </w:rPr>
        <w:t>.</w:t>
      </w:r>
    </w:p>
    <w:p w14:paraId="79E5302E" w14:textId="6AE45FA9" w:rsidR="00C96030" w:rsidRPr="00C44AD4" w:rsidRDefault="00505525" w:rsidP="00505525">
      <w:pPr>
        <w:pStyle w:val="ListParagraph"/>
        <w:numPr>
          <w:ilvl w:val="0"/>
          <w:numId w:val="1"/>
        </w:numPr>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w:t>
      </w:r>
      <w:r w:rsidR="00C96030" w:rsidRPr="00C44AD4">
        <w:rPr>
          <w:rFonts w:ascii="Times New Roman" w:hAnsi="Times New Roman" w:cs="Times New Roman"/>
          <w:sz w:val="24"/>
          <w:szCs w:val="24"/>
          <w:lang w:val="lt-LT"/>
        </w:rPr>
        <w:t>Security Testing</w:t>
      </w:r>
      <w:r w:rsidRPr="00C44AD4">
        <w:rPr>
          <w:rFonts w:ascii="Times New Roman" w:hAnsi="Times New Roman" w:cs="Times New Roman"/>
          <w:sz w:val="24"/>
          <w:szCs w:val="24"/>
          <w:lang w:val="lt-LT"/>
        </w:rPr>
        <w:t>“</w:t>
      </w:r>
      <w:r w:rsidR="00E53C47" w:rsidRPr="00C44AD4">
        <w:rPr>
          <w:rFonts w:ascii="Times New Roman" w:hAnsi="Times New Roman" w:cs="Times New Roman"/>
          <w:sz w:val="24"/>
          <w:szCs w:val="24"/>
          <w:lang w:val="lt-LT"/>
        </w:rPr>
        <w:t xml:space="preserve"> </w:t>
      </w:r>
      <w:r w:rsidR="004C5C9C">
        <w:rPr>
          <w:rFonts w:ascii="Times New Roman" w:hAnsi="Times New Roman" w:cs="Times New Roman"/>
          <w:sz w:val="24"/>
          <w:szCs w:val="24"/>
          <w:lang w:val="lt-LT"/>
        </w:rPr>
        <w:t xml:space="preserve">. </w:t>
      </w:r>
      <w:r w:rsidRPr="00C44AD4">
        <w:rPr>
          <w:rFonts w:ascii="Times New Roman" w:hAnsi="Times New Roman" w:cs="Times New Roman"/>
          <w:sz w:val="24"/>
          <w:szCs w:val="24"/>
          <w:lang w:val="lt-LT"/>
        </w:rPr>
        <w:t xml:space="preserve">Saugumo testavimas, kuris patikrina sistemos ir jos duomenų konfidencialumą, vientisumą ir prieinamumą. </w:t>
      </w:r>
      <w:r w:rsidR="004C5C9C">
        <w:rPr>
          <w:rFonts w:ascii="Times New Roman" w:hAnsi="Times New Roman" w:cs="Times New Roman"/>
          <w:sz w:val="24"/>
          <w:szCs w:val="24"/>
          <w:lang w:val="lt-LT"/>
        </w:rPr>
        <w:t>Tai yra s</w:t>
      </w:r>
      <w:r w:rsidRPr="00C44AD4">
        <w:rPr>
          <w:rFonts w:ascii="Times New Roman" w:hAnsi="Times New Roman" w:cs="Times New Roman"/>
          <w:sz w:val="24"/>
          <w:szCs w:val="24"/>
          <w:lang w:val="lt-LT"/>
        </w:rPr>
        <w:t>varbu norint užtikrinti, kad internetinė svetainė būtų saugi naudotojams.</w:t>
      </w:r>
    </w:p>
    <w:p w14:paraId="5116025C" w14:textId="2B8695CA" w:rsidR="00F639F2" w:rsidRPr="00C44AD4" w:rsidRDefault="00F639F2" w:rsidP="00E86470">
      <w:pPr>
        <w:pStyle w:val="Heading3"/>
        <w:rPr>
          <w:rFonts w:ascii="Times New Roman" w:hAnsi="Times New Roman" w:cs="Times New Roman"/>
          <w:sz w:val="24"/>
          <w:szCs w:val="24"/>
          <w:lang w:val="en-US"/>
        </w:rPr>
      </w:pPr>
      <w:bookmarkStart w:id="7" w:name="_Toc161705320"/>
      <w:r w:rsidRPr="1041D43B">
        <w:rPr>
          <w:rFonts w:ascii="Times New Roman" w:hAnsi="Times New Roman" w:cs="Times New Roman"/>
          <w:sz w:val="24"/>
          <w:szCs w:val="24"/>
          <w:lang w:val="en-US"/>
        </w:rPr>
        <w:t>Test</w:t>
      </w:r>
      <w:r w:rsidR="00C61A62" w:rsidRPr="1041D43B">
        <w:rPr>
          <w:rFonts w:ascii="Times New Roman" w:hAnsi="Times New Roman" w:cs="Times New Roman"/>
          <w:sz w:val="24"/>
          <w:szCs w:val="24"/>
          <w:lang w:val="en-US"/>
        </w:rPr>
        <w:t>avimo technikos</w:t>
      </w:r>
      <w:bookmarkEnd w:id="7"/>
    </w:p>
    <w:p w14:paraId="712C5E0F" w14:textId="28A53EC7" w:rsidR="007837EF" w:rsidRPr="00C44AD4" w:rsidRDefault="007837EF" w:rsidP="007837EF">
      <w:pPr>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Testavimo technikos, kurias naudosime mūsų </w:t>
      </w:r>
      <w:r w:rsidR="00256940" w:rsidRPr="00C44AD4">
        <w:rPr>
          <w:rFonts w:ascii="Times New Roman" w:hAnsi="Times New Roman" w:cs="Times New Roman"/>
          <w:sz w:val="24"/>
          <w:szCs w:val="24"/>
          <w:lang w:val="lt-LT"/>
        </w:rPr>
        <w:t>internetinės treniruočių ir asmeninio progreso sekimo platforma</w:t>
      </w:r>
      <w:r w:rsidRPr="00C44AD4">
        <w:rPr>
          <w:rFonts w:ascii="Times New Roman" w:hAnsi="Times New Roman" w:cs="Times New Roman"/>
          <w:sz w:val="24"/>
          <w:szCs w:val="24"/>
          <w:lang w:val="lt-LT"/>
        </w:rPr>
        <w:t xml:space="preserve"> projekte, sukurtame naudojant ABP karkasą ir Angular, yra šios:</w:t>
      </w:r>
    </w:p>
    <w:p w14:paraId="7159D404" w14:textId="1EFA6427" w:rsidR="007837EF" w:rsidRPr="00C44AD4" w:rsidRDefault="007837EF" w:rsidP="007837EF">
      <w:pPr>
        <w:pStyle w:val="ListParagraph"/>
        <w:numPr>
          <w:ilvl w:val="0"/>
          <w:numId w:val="15"/>
        </w:numPr>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Testavimo Scenarijai su Duomenimis – </w:t>
      </w:r>
      <w:r w:rsidR="0080514B" w:rsidRPr="00C44AD4">
        <w:rPr>
          <w:rFonts w:ascii="Times New Roman" w:hAnsi="Times New Roman" w:cs="Times New Roman"/>
          <w:sz w:val="24"/>
          <w:szCs w:val="24"/>
          <w:lang w:val="lt-LT"/>
        </w:rPr>
        <w:t>š</w:t>
      </w:r>
      <w:r w:rsidRPr="00C44AD4">
        <w:rPr>
          <w:rFonts w:ascii="Times New Roman" w:hAnsi="Times New Roman" w:cs="Times New Roman"/>
          <w:sz w:val="24"/>
          <w:szCs w:val="24"/>
          <w:lang w:val="lt-LT"/>
        </w:rPr>
        <w:t>ie scenarijai apibrėžia aiškiai suformuluotas naudojimo atvejų sekas, turinčias iš anksto apibrėžtus įvesties duomenis ir laukiamus rezultatus. Tai leidžia tiksliai patikrinti konkrečių funkcijų elgseną ir užtikrinti, kad jos atitiktų verslo reikalavimus.</w:t>
      </w:r>
    </w:p>
    <w:p w14:paraId="70B8691F" w14:textId="37EBD90A" w:rsidR="007837EF" w:rsidRPr="00C44AD4" w:rsidRDefault="007837EF" w:rsidP="007837EF">
      <w:pPr>
        <w:pStyle w:val="ListParagraph"/>
        <w:numPr>
          <w:ilvl w:val="0"/>
          <w:numId w:val="15"/>
        </w:numPr>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Testavimo Scenarijai be Duomenų – </w:t>
      </w:r>
      <w:r w:rsidR="0080514B" w:rsidRPr="00C44AD4">
        <w:rPr>
          <w:rFonts w:ascii="Times New Roman" w:hAnsi="Times New Roman" w:cs="Times New Roman"/>
          <w:sz w:val="24"/>
          <w:szCs w:val="24"/>
          <w:lang w:val="lt-LT"/>
        </w:rPr>
        <w:t>t</w:t>
      </w:r>
      <w:r w:rsidRPr="00C44AD4">
        <w:rPr>
          <w:rFonts w:ascii="Times New Roman" w:hAnsi="Times New Roman" w:cs="Times New Roman"/>
          <w:sz w:val="24"/>
          <w:szCs w:val="24"/>
          <w:lang w:val="lt-LT"/>
        </w:rPr>
        <w:t>estuotojai šiuose scenarijuose patys renkasi įvesties duomenis testavimo metu. Tai suteikia lankstumo testuojant ir leidžia atlikti išsamesnius, neplanuotus testus, kurie gali atskleisti netikėtas klaidas ar elgsenos modelius.</w:t>
      </w:r>
    </w:p>
    <w:p w14:paraId="0D4F1DCE" w14:textId="3529E5A9" w:rsidR="007837EF" w:rsidRPr="00C44AD4" w:rsidRDefault="007837EF" w:rsidP="007837EF">
      <w:pPr>
        <w:pStyle w:val="ListParagraph"/>
        <w:numPr>
          <w:ilvl w:val="0"/>
          <w:numId w:val="15"/>
        </w:numPr>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Neautorizuoto Naudojimo Testai – </w:t>
      </w:r>
      <w:r w:rsidR="0080514B" w:rsidRPr="00C44AD4">
        <w:rPr>
          <w:rFonts w:ascii="Times New Roman" w:hAnsi="Times New Roman" w:cs="Times New Roman"/>
          <w:sz w:val="24"/>
          <w:szCs w:val="24"/>
          <w:lang w:val="lt-LT"/>
        </w:rPr>
        <w:t>š</w:t>
      </w:r>
      <w:r w:rsidRPr="00C44AD4">
        <w:rPr>
          <w:rFonts w:ascii="Times New Roman" w:hAnsi="Times New Roman" w:cs="Times New Roman"/>
          <w:sz w:val="24"/>
          <w:szCs w:val="24"/>
          <w:lang w:val="lt-LT"/>
        </w:rPr>
        <w:t>ie testai simuliuoja neautorizuotų vartotojų bandymus prieiti prie ribojamos informacijos ar funkcionalumo. Tai padeda ištestuoti programos saugumo mechanizmus ir užtikrinti, kad duomenys bei funkcijos būtų saugiai apsaugoti nuo nepageidaujamų prieigos bandymų.</w:t>
      </w:r>
    </w:p>
    <w:p w14:paraId="702B1D37" w14:textId="6861503D" w:rsidR="007837EF" w:rsidRPr="00C44AD4" w:rsidRDefault="007837EF" w:rsidP="007837EF">
      <w:pPr>
        <w:pStyle w:val="ListParagraph"/>
        <w:numPr>
          <w:ilvl w:val="0"/>
          <w:numId w:val="15"/>
        </w:numPr>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lastRenderedPageBreak/>
        <w:t xml:space="preserve">Naudojamumo Kontrolinis Sąrašas – </w:t>
      </w:r>
      <w:r w:rsidR="0080514B" w:rsidRPr="00C44AD4">
        <w:rPr>
          <w:rFonts w:ascii="Times New Roman" w:hAnsi="Times New Roman" w:cs="Times New Roman"/>
          <w:sz w:val="24"/>
          <w:szCs w:val="24"/>
          <w:lang w:val="lt-LT"/>
        </w:rPr>
        <w:t>t</w:t>
      </w:r>
      <w:r w:rsidRPr="00C44AD4">
        <w:rPr>
          <w:rFonts w:ascii="Times New Roman" w:hAnsi="Times New Roman" w:cs="Times New Roman"/>
          <w:sz w:val="24"/>
          <w:szCs w:val="24"/>
          <w:lang w:val="lt-LT"/>
        </w:rPr>
        <w:t>ai iš anksto sudarytas kontrolinis sąrašas, kuriame įvardijami kriterijai ir veiklos, padedančios įvertinti sistemos naudojamumą. Šis metodas leidžia objektyviai įvertinti, ar vartotojo sąsaja yra patogi ir intuityvi galutiniams naudotojams.</w:t>
      </w:r>
    </w:p>
    <w:p w14:paraId="06400BC7" w14:textId="59A57416" w:rsidR="000D3DBF" w:rsidRPr="00C44AD4" w:rsidRDefault="007837EF" w:rsidP="007837EF">
      <w:pPr>
        <w:pStyle w:val="ListParagraph"/>
        <w:numPr>
          <w:ilvl w:val="0"/>
          <w:numId w:val="15"/>
        </w:numPr>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Našumo Statistika – Rinkdami ir analizuodami našumo charakteristikas, palyginame jas su iš anksto nustatytais parametrais. Tai apima tokias metrikas kaip atsako laikas, sistemos apkrova ir gebėjimas tvarkyti vartotojų užklausas. Ši technika leidžia mums nustatyti, ar </w:t>
      </w:r>
      <w:r w:rsidR="007120B0">
        <w:rPr>
          <w:rFonts w:ascii="Times New Roman" w:hAnsi="Times New Roman" w:cs="Times New Roman"/>
          <w:sz w:val="24"/>
          <w:szCs w:val="24"/>
          <w:lang w:val="lt-LT"/>
        </w:rPr>
        <w:t>internetinis puslapis</w:t>
      </w:r>
      <w:r w:rsidRPr="00C44AD4">
        <w:rPr>
          <w:rFonts w:ascii="Times New Roman" w:hAnsi="Times New Roman" w:cs="Times New Roman"/>
          <w:sz w:val="24"/>
          <w:szCs w:val="24"/>
          <w:lang w:val="lt-LT"/>
        </w:rPr>
        <w:t xml:space="preserve"> atitinka našumo lūkesčius ir gebės veikti efektyviai net ir didelio </w:t>
      </w:r>
      <w:r w:rsidR="0080514B" w:rsidRPr="00C44AD4">
        <w:rPr>
          <w:rFonts w:ascii="Times New Roman" w:hAnsi="Times New Roman" w:cs="Times New Roman"/>
          <w:sz w:val="24"/>
          <w:szCs w:val="24"/>
          <w:lang w:val="lt-LT"/>
        </w:rPr>
        <w:t xml:space="preserve">apkrovimo </w:t>
      </w:r>
      <w:r w:rsidRPr="00C44AD4">
        <w:rPr>
          <w:rFonts w:ascii="Times New Roman" w:hAnsi="Times New Roman" w:cs="Times New Roman"/>
          <w:sz w:val="24"/>
          <w:szCs w:val="24"/>
          <w:lang w:val="lt-LT"/>
        </w:rPr>
        <w:t>sąlygomis.</w:t>
      </w:r>
    </w:p>
    <w:p w14:paraId="30157BFB" w14:textId="227ECCA8" w:rsidR="0057180D" w:rsidRPr="00C44AD4" w:rsidRDefault="49A845B3" w:rsidP="17FBFB87">
      <w:pPr>
        <w:pStyle w:val="Heading3"/>
        <w:rPr>
          <w:rFonts w:ascii="Times New Roman" w:hAnsi="Times New Roman" w:cs="Times New Roman"/>
          <w:sz w:val="24"/>
          <w:szCs w:val="24"/>
          <w:lang w:val="lt-LT"/>
        </w:rPr>
      </w:pPr>
      <w:bookmarkStart w:id="8" w:name="_Toc161705321"/>
      <w:r w:rsidRPr="00C44AD4">
        <w:rPr>
          <w:rFonts w:ascii="Times New Roman" w:hAnsi="Times New Roman" w:cs="Times New Roman"/>
          <w:sz w:val="24"/>
          <w:szCs w:val="24"/>
          <w:lang w:val="lt-LT"/>
        </w:rPr>
        <w:t>Rolės ir atsakomybės</w:t>
      </w:r>
      <w:bookmarkEnd w:id="8"/>
    </w:p>
    <w:p w14:paraId="79767E68" w14:textId="2F05D794" w:rsidR="0057180D" w:rsidRPr="00C44AD4" w:rsidRDefault="2E25F2FD" w:rsidP="00F37E71">
      <w:pPr>
        <w:pStyle w:val="ListParagraph"/>
        <w:numPr>
          <w:ilvl w:val="0"/>
          <w:numId w:val="5"/>
        </w:numPr>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Rokas Gudžiūnas  – kokybės užtikrinimo vadovas. Atsakingas už testavimo proceso planavimą ir jo įgyvendinimą, tačiau taip pat dalyvauja testavimo procese.</w:t>
      </w:r>
    </w:p>
    <w:p w14:paraId="57C5B360" w14:textId="1E13125B" w:rsidR="0057180D" w:rsidRPr="00C44AD4" w:rsidRDefault="2E25F2FD" w:rsidP="00F37E71">
      <w:pPr>
        <w:pStyle w:val="ListParagraph"/>
        <w:numPr>
          <w:ilvl w:val="0"/>
          <w:numId w:val="5"/>
        </w:numPr>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Gedmantas Šilinskas – testuotojas.  Vykdo išsamius funkcionalumo, našumo, saugumo ir kitus svarbius testus, remiantis testavimo planu.</w:t>
      </w:r>
    </w:p>
    <w:p w14:paraId="49C3313C" w14:textId="75E14AEA" w:rsidR="0057180D" w:rsidRPr="00C44AD4" w:rsidRDefault="2E25F2FD" w:rsidP="00F37E71">
      <w:pPr>
        <w:pStyle w:val="ListParagraph"/>
        <w:numPr>
          <w:ilvl w:val="0"/>
          <w:numId w:val="5"/>
        </w:numPr>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Rugilė Jovaišaitė – testuotoja. Užtikrina, kad techninė įranga ir infrastruktūra būtų paruošta testavimui, asmuo taip pat dalyvauja paties testavimo procese. </w:t>
      </w:r>
      <w:r w:rsidR="0057180D" w:rsidRPr="00C44AD4">
        <w:rPr>
          <w:rFonts w:ascii="Times New Roman" w:hAnsi="Times New Roman" w:cs="Times New Roman"/>
          <w:sz w:val="24"/>
          <w:szCs w:val="24"/>
          <w:lang w:val="lt-LT"/>
        </w:rPr>
        <w:tab/>
      </w:r>
    </w:p>
    <w:p w14:paraId="1DAC6533" w14:textId="0B83EBD4" w:rsidR="00AA654D" w:rsidRPr="00C44AD4" w:rsidRDefault="2E25F2FD" w:rsidP="00AA654D">
      <w:pPr>
        <w:pStyle w:val="ListParagraph"/>
        <w:numPr>
          <w:ilvl w:val="0"/>
          <w:numId w:val="5"/>
        </w:numPr>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Simona G</w:t>
      </w:r>
      <w:r w:rsidR="00D064D9" w:rsidRPr="00C44AD4">
        <w:rPr>
          <w:rFonts w:ascii="Times New Roman" w:hAnsi="Times New Roman" w:cs="Times New Roman"/>
          <w:sz w:val="24"/>
          <w:szCs w:val="24"/>
          <w:lang w:val="lt-LT"/>
        </w:rPr>
        <w:t>e</w:t>
      </w:r>
      <w:r w:rsidRPr="00C44AD4">
        <w:rPr>
          <w:rFonts w:ascii="Times New Roman" w:hAnsi="Times New Roman" w:cs="Times New Roman"/>
          <w:sz w:val="24"/>
          <w:szCs w:val="24"/>
          <w:lang w:val="lt-LT"/>
        </w:rPr>
        <w:t xml:space="preserve">rikaitė – testuotoja. Dalyvauja kuriant testavimo scenarijus ir patikrina, ar produktas atitinka lūkesčius. </w:t>
      </w:r>
    </w:p>
    <w:p w14:paraId="692A4675" w14:textId="5760AFC7" w:rsidR="00AA654D" w:rsidRPr="00C44AD4" w:rsidRDefault="006D7000" w:rsidP="006D7000">
      <w:pPr>
        <w:pStyle w:val="Heading3"/>
        <w:rPr>
          <w:rFonts w:ascii="Times New Roman" w:hAnsi="Times New Roman" w:cs="Times New Roman"/>
          <w:sz w:val="24"/>
          <w:szCs w:val="24"/>
          <w:lang w:val="lt-LT"/>
        </w:rPr>
      </w:pPr>
      <w:bookmarkStart w:id="9" w:name="_Toc161705322"/>
      <w:r w:rsidRPr="00C44AD4">
        <w:rPr>
          <w:rFonts w:ascii="Times New Roman" w:hAnsi="Times New Roman" w:cs="Times New Roman"/>
          <w:sz w:val="24"/>
          <w:szCs w:val="24"/>
          <w:lang w:val="lt-LT"/>
        </w:rPr>
        <w:t>Rezultatai</w:t>
      </w:r>
      <w:bookmarkEnd w:id="9"/>
    </w:p>
    <w:p w14:paraId="49F3D8DF" w14:textId="320A0B74" w:rsidR="00153D83" w:rsidRPr="00C44AD4" w:rsidRDefault="00081544" w:rsidP="00153D83">
      <w:pPr>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Tikimasi tokių </w:t>
      </w:r>
      <w:r w:rsidR="00153D83" w:rsidRPr="00C44AD4">
        <w:rPr>
          <w:rFonts w:ascii="Times New Roman" w:hAnsi="Times New Roman" w:cs="Times New Roman"/>
          <w:sz w:val="24"/>
          <w:szCs w:val="24"/>
          <w:lang w:val="lt-LT"/>
        </w:rPr>
        <w:t>testavimo rezultat</w:t>
      </w:r>
      <w:r w:rsidRPr="00C44AD4">
        <w:rPr>
          <w:rFonts w:ascii="Times New Roman" w:hAnsi="Times New Roman" w:cs="Times New Roman"/>
          <w:sz w:val="24"/>
          <w:szCs w:val="24"/>
          <w:lang w:val="lt-LT"/>
        </w:rPr>
        <w:t xml:space="preserve">ų </w:t>
      </w:r>
      <w:r w:rsidR="00153D83" w:rsidRPr="00C44AD4">
        <w:rPr>
          <w:rFonts w:ascii="Times New Roman" w:hAnsi="Times New Roman" w:cs="Times New Roman"/>
          <w:sz w:val="24"/>
          <w:szCs w:val="24"/>
          <w:lang w:val="lt-LT"/>
        </w:rPr>
        <w:t xml:space="preserve">– </w:t>
      </w:r>
      <w:r w:rsidR="00703848" w:rsidRPr="00C44AD4">
        <w:rPr>
          <w:rFonts w:ascii="Times New Roman" w:hAnsi="Times New Roman" w:cs="Times New Roman"/>
          <w:sz w:val="24"/>
          <w:szCs w:val="24"/>
          <w:lang w:val="lt-LT"/>
        </w:rPr>
        <w:t xml:space="preserve">internetinė treniruočių ir asmeninio progreso sekimo platforma funkcionuoja </w:t>
      </w:r>
      <w:r w:rsidR="003641BC">
        <w:rPr>
          <w:rFonts w:ascii="Times New Roman" w:hAnsi="Times New Roman" w:cs="Times New Roman"/>
          <w:sz w:val="24"/>
          <w:szCs w:val="24"/>
          <w:lang w:val="lt-LT"/>
        </w:rPr>
        <w:t>taip, kaip tikėtasi</w:t>
      </w:r>
      <w:r w:rsidR="00153D83" w:rsidRPr="00C44AD4">
        <w:rPr>
          <w:rFonts w:ascii="Times New Roman" w:hAnsi="Times New Roman" w:cs="Times New Roman"/>
          <w:sz w:val="24"/>
          <w:szCs w:val="24"/>
          <w:lang w:val="lt-LT"/>
        </w:rPr>
        <w:t xml:space="preserve">, atitinka visus kokybės reikalavimus, </w:t>
      </w:r>
      <w:r w:rsidR="00703848" w:rsidRPr="00C44AD4">
        <w:rPr>
          <w:rFonts w:ascii="Times New Roman" w:hAnsi="Times New Roman" w:cs="Times New Roman"/>
          <w:sz w:val="24"/>
          <w:szCs w:val="24"/>
          <w:lang w:val="lt-LT"/>
        </w:rPr>
        <w:t>svetainė veikia sklandžiai ir ja</w:t>
      </w:r>
      <w:r w:rsidR="00703848" w:rsidRPr="00C44AD4">
        <w:rPr>
          <w:rFonts w:ascii="Times New Roman" w:hAnsi="Times New Roman" w:cs="Times New Roman"/>
          <w:sz w:val="24"/>
          <w:szCs w:val="24"/>
          <w:lang w:val="lt-LT"/>
        </w:rPr>
        <w:t xml:space="preserve"> </w:t>
      </w:r>
      <w:r w:rsidR="00CA4DF3" w:rsidRPr="00C44AD4">
        <w:rPr>
          <w:rFonts w:ascii="Times New Roman" w:hAnsi="Times New Roman" w:cs="Times New Roman"/>
          <w:sz w:val="24"/>
          <w:szCs w:val="24"/>
          <w:lang w:val="lt-LT"/>
        </w:rPr>
        <w:t>lengva naudotis.</w:t>
      </w:r>
    </w:p>
    <w:p w14:paraId="3B92274B" w14:textId="5532FA10" w:rsidR="005910E0" w:rsidRPr="00C44AD4" w:rsidRDefault="005910E0" w:rsidP="00153D83">
      <w:pPr>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Po testavimo turėtų būti:</w:t>
      </w:r>
    </w:p>
    <w:p w14:paraId="33E4C6C3" w14:textId="407865A5" w:rsidR="008A0459" w:rsidRPr="00C44AD4" w:rsidRDefault="00C119CE" w:rsidP="008A0459">
      <w:pPr>
        <w:pStyle w:val="ListParagraph"/>
        <w:numPr>
          <w:ilvl w:val="0"/>
          <w:numId w:val="14"/>
        </w:numPr>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Įvykdyta bent </w:t>
      </w:r>
      <w:r w:rsidR="000860D6">
        <w:rPr>
          <w:rFonts w:ascii="Times New Roman" w:hAnsi="Times New Roman" w:cs="Times New Roman"/>
          <w:sz w:val="24"/>
          <w:szCs w:val="24"/>
          <w:lang w:val="lt-LT"/>
        </w:rPr>
        <w:t xml:space="preserve">80% </w:t>
      </w:r>
      <w:r>
        <w:rPr>
          <w:rFonts w:ascii="Times New Roman" w:hAnsi="Times New Roman" w:cs="Times New Roman"/>
          <w:sz w:val="24"/>
          <w:szCs w:val="24"/>
          <w:lang w:val="lt-LT"/>
        </w:rPr>
        <w:t xml:space="preserve">šio testavimo plano </w:t>
      </w:r>
      <w:r w:rsidR="000860D6">
        <w:rPr>
          <w:rFonts w:ascii="Times New Roman" w:hAnsi="Times New Roman" w:cs="Times New Roman"/>
          <w:sz w:val="24"/>
          <w:szCs w:val="24"/>
          <w:lang w:val="lt-LT"/>
        </w:rPr>
        <w:t>punktų.</w:t>
      </w:r>
    </w:p>
    <w:p w14:paraId="0BEF9A5A" w14:textId="22C21E23" w:rsidR="00160CC2" w:rsidRDefault="00D910FA" w:rsidP="00D910FA">
      <w:pPr>
        <w:pStyle w:val="ListParagraph"/>
        <w:numPr>
          <w:ilvl w:val="0"/>
          <w:numId w:val="14"/>
        </w:numPr>
        <w:jc w:val="both"/>
        <w:rPr>
          <w:rFonts w:ascii="Times New Roman" w:hAnsi="Times New Roman" w:cs="Times New Roman"/>
          <w:sz w:val="24"/>
          <w:szCs w:val="24"/>
          <w:lang w:val="lt-LT"/>
        </w:rPr>
      </w:pPr>
      <w:r w:rsidRPr="00D910FA">
        <w:rPr>
          <w:rFonts w:ascii="Times New Roman" w:hAnsi="Times New Roman" w:cs="Times New Roman"/>
          <w:sz w:val="24"/>
          <w:szCs w:val="24"/>
          <w:lang w:val="lt-LT"/>
        </w:rPr>
        <w:t>Dalis</w:t>
      </w:r>
      <w:r w:rsidR="00A21818" w:rsidRPr="00D615C8">
        <w:rPr>
          <w:rFonts w:ascii="Times New Roman" w:hAnsi="Times New Roman" w:cs="Times New Roman"/>
          <w:sz w:val="24"/>
          <w:szCs w:val="24"/>
          <w:lang w:val="lt-LT"/>
        </w:rPr>
        <w:t xml:space="preserve"> testavimo </w:t>
      </w:r>
      <w:r w:rsidR="00A21818" w:rsidRPr="00D910FA">
        <w:rPr>
          <w:rFonts w:ascii="Times New Roman" w:hAnsi="Times New Roman" w:cs="Times New Roman"/>
          <w:sz w:val="24"/>
          <w:szCs w:val="24"/>
          <w:lang w:val="lt-LT"/>
        </w:rPr>
        <w:t>rezultat</w:t>
      </w:r>
      <w:r w:rsidRPr="00D910FA">
        <w:rPr>
          <w:rFonts w:ascii="Times New Roman" w:hAnsi="Times New Roman" w:cs="Times New Roman"/>
          <w:sz w:val="24"/>
          <w:szCs w:val="24"/>
          <w:lang w:val="lt-LT"/>
        </w:rPr>
        <w:t>ų</w:t>
      </w:r>
      <w:r w:rsidR="001A0B41">
        <w:rPr>
          <w:rFonts w:ascii="Times New Roman" w:hAnsi="Times New Roman" w:cs="Times New Roman"/>
          <w:sz w:val="24"/>
          <w:szCs w:val="24"/>
          <w:lang w:val="lt-LT"/>
        </w:rPr>
        <w:t xml:space="preserve"> už</w:t>
      </w:r>
      <w:r w:rsidR="00A21818" w:rsidRPr="00D615C8">
        <w:rPr>
          <w:rFonts w:ascii="Times New Roman" w:hAnsi="Times New Roman" w:cs="Times New Roman"/>
          <w:sz w:val="24"/>
          <w:szCs w:val="24"/>
          <w:lang w:val="lt-LT"/>
        </w:rPr>
        <w:t>fiksuo</w:t>
      </w:r>
      <w:r w:rsidR="001A0B41">
        <w:rPr>
          <w:rFonts w:ascii="Times New Roman" w:hAnsi="Times New Roman" w:cs="Times New Roman"/>
          <w:sz w:val="24"/>
          <w:szCs w:val="24"/>
          <w:lang w:val="lt-LT"/>
        </w:rPr>
        <w:t>ti</w:t>
      </w:r>
      <w:r w:rsidR="00A21818" w:rsidRPr="00D615C8">
        <w:rPr>
          <w:rFonts w:ascii="Times New Roman" w:hAnsi="Times New Roman" w:cs="Times New Roman"/>
          <w:sz w:val="24"/>
          <w:szCs w:val="24"/>
          <w:lang w:val="lt-LT"/>
        </w:rPr>
        <w:t xml:space="preserve"> per Zephyr – testavimo valdymo įskiepį, kuris leidžia mums efektyviai sekti ir valdyti testavimo ciklus, užduotis ir rezultatus. </w:t>
      </w:r>
      <w:r>
        <w:rPr>
          <w:rFonts w:ascii="Times New Roman" w:hAnsi="Times New Roman" w:cs="Times New Roman"/>
          <w:sz w:val="24"/>
          <w:szCs w:val="24"/>
          <w:lang w:val="lt-LT"/>
        </w:rPr>
        <w:t xml:space="preserve">Zephyr įskiepis JIRA platformoje pateikia testų vykdymo ataskaitas, suteikia greitą prieigą prie testų vykdymo rezultatų ir rodo testų vykdymo rezultatus pagal testavimo ciklą. </w:t>
      </w:r>
    </w:p>
    <w:p w14:paraId="33D23349" w14:textId="4652A868" w:rsidR="009E1473" w:rsidRPr="00160CC2" w:rsidRDefault="00160CC2" w:rsidP="00160CC2">
      <w:pPr>
        <w:pStyle w:val="Heading3"/>
      </w:pPr>
      <w:proofErr w:type="spellStart"/>
      <w:r>
        <w:t>Testavimo</w:t>
      </w:r>
      <w:proofErr w:type="spellEnd"/>
      <w:r>
        <w:t xml:space="preserve"> </w:t>
      </w:r>
      <w:proofErr w:type="spellStart"/>
      <w:r>
        <w:t>aplinka</w:t>
      </w:r>
      <w:proofErr w:type="spellEnd"/>
    </w:p>
    <w:p w14:paraId="56E09369" w14:textId="297E58BB" w:rsidR="00EF0887" w:rsidRPr="00C44AD4" w:rsidRDefault="00EF0887" w:rsidP="00673A84">
      <w:pPr>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Integravus </w:t>
      </w:r>
      <w:r w:rsidRPr="00C44AD4">
        <w:rPr>
          <w:rFonts w:ascii="Times New Roman" w:hAnsi="Times New Roman" w:cs="Times New Roman"/>
          <w:sz w:val="24"/>
          <w:szCs w:val="24"/>
          <w:lang w:val="lt-LT"/>
        </w:rPr>
        <w:t xml:space="preserve">ABP karkasą į mūsų </w:t>
      </w:r>
      <w:r w:rsidR="00E51E11" w:rsidRPr="00C44AD4">
        <w:rPr>
          <w:rFonts w:ascii="Times New Roman" w:hAnsi="Times New Roman" w:cs="Times New Roman"/>
          <w:sz w:val="24"/>
          <w:szCs w:val="24"/>
          <w:lang w:val="lt-LT"/>
        </w:rPr>
        <w:t>internetinę treniruočių ir asmeninio progreso sekimo platformą</w:t>
      </w:r>
      <w:r w:rsidRPr="00C44AD4">
        <w:rPr>
          <w:rFonts w:ascii="Times New Roman" w:hAnsi="Times New Roman" w:cs="Times New Roman"/>
          <w:sz w:val="24"/>
          <w:szCs w:val="24"/>
          <w:lang w:val="lt-LT"/>
        </w:rPr>
        <w:t xml:space="preserve">, vienas iš svarbiausių privalumų yra </w:t>
      </w:r>
      <w:r w:rsidRPr="00C44AD4">
        <w:rPr>
          <w:rFonts w:ascii="Times New Roman" w:hAnsi="Times New Roman" w:cs="Times New Roman"/>
          <w:sz w:val="24"/>
          <w:szCs w:val="24"/>
          <w:lang w:val="lt-LT"/>
        </w:rPr>
        <w:t>ta</w:t>
      </w:r>
      <w:r w:rsidR="00A80AC1">
        <w:rPr>
          <w:rFonts w:ascii="Times New Roman" w:hAnsi="Times New Roman" w:cs="Times New Roman"/>
          <w:sz w:val="24"/>
          <w:szCs w:val="24"/>
          <w:lang w:val="lt-LT"/>
        </w:rPr>
        <w:t>i</w:t>
      </w:r>
      <w:r w:rsidRPr="00C44AD4">
        <w:rPr>
          <w:rFonts w:ascii="Times New Roman" w:hAnsi="Times New Roman" w:cs="Times New Roman"/>
          <w:sz w:val="24"/>
          <w:szCs w:val="24"/>
          <w:lang w:val="lt-LT"/>
        </w:rPr>
        <w:t xml:space="preserve">, </w:t>
      </w:r>
      <w:r w:rsidRPr="00C44AD4">
        <w:rPr>
          <w:rFonts w:ascii="Times New Roman" w:hAnsi="Times New Roman" w:cs="Times New Roman"/>
          <w:sz w:val="24"/>
          <w:szCs w:val="24"/>
          <w:lang w:val="lt-LT"/>
        </w:rPr>
        <w:t>kad ABP automatiškai generuoja testų klases, ženkliai supaprastindamas ir pagreitindamas testavimo procesą. Ši funkcija leidžia mūsų komandai greitai pradėti rašyti ir vykdyti testus, nes nereikia praleisti papildomo laiko testų klasėms kurti rankiniu būdu. Tai suteikia galimybę efektyviau identifikuoti ir ištaisyti klaidas ankstyvose vystymo stadijose, taip užtikrinant aukštesnę kodo kokybę ir stabilumą. Dėl šios priežasties mūsų testavimo aplinka yra dar labiau praturtinta ir optimizuota, nes galime naudoti ABP generuotas testų klases kartu su pažangiais testavimo įrankiais ir priemonėmis,</w:t>
      </w:r>
      <w:r w:rsidRPr="00C44AD4">
        <w:rPr>
          <w:rFonts w:ascii="Times New Roman" w:hAnsi="Times New Roman" w:cs="Times New Roman"/>
          <w:sz w:val="24"/>
          <w:szCs w:val="24"/>
          <w:lang w:val="lt-LT"/>
        </w:rPr>
        <w:t xml:space="preserve"> </w:t>
      </w:r>
      <w:r w:rsidR="007B22EA">
        <w:rPr>
          <w:rFonts w:ascii="Times New Roman" w:hAnsi="Times New Roman" w:cs="Times New Roman"/>
          <w:sz w:val="24"/>
          <w:szCs w:val="24"/>
          <w:lang w:val="lt-LT"/>
        </w:rPr>
        <w:t>kaip</w:t>
      </w:r>
      <w:r w:rsidR="00673A84" w:rsidRPr="00C44AD4">
        <w:rPr>
          <w:rFonts w:ascii="Times New Roman" w:hAnsi="Times New Roman" w:cs="Times New Roman"/>
          <w:sz w:val="24"/>
          <w:szCs w:val="24"/>
          <w:lang w:val="lt-LT"/>
        </w:rPr>
        <w:t xml:space="preserve"> Cucumber</w:t>
      </w:r>
      <w:r>
        <w:rPr>
          <w:rFonts w:ascii="Times New Roman" w:hAnsi="Times New Roman" w:cs="Times New Roman"/>
          <w:sz w:val="24"/>
          <w:szCs w:val="24"/>
          <w:lang w:val="lt-LT"/>
        </w:rPr>
        <w:t xml:space="preserve"> </w:t>
      </w:r>
      <w:r w:rsidR="005022F7">
        <w:rPr>
          <w:rFonts w:ascii="Times New Roman" w:hAnsi="Times New Roman" w:cs="Times New Roman"/>
          <w:sz w:val="24"/>
          <w:szCs w:val="24"/>
          <w:lang w:val="lt-LT"/>
        </w:rPr>
        <w:t xml:space="preserve">scenarijų </w:t>
      </w:r>
      <w:r w:rsidRPr="00C44AD4">
        <w:rPr>
          <w:rFonts w:ascii="Times New Roman" w:hAnsi="Times New Roman" w:cs="Times New Roman"/>
          <w:sz w:val="24"/>
          <w:szCs w:val="24"/>
          <w:lang w:val="lt-LT"/>
        </w:rPr>
        <w:t>testavim</w:t>
      </w:r>
      <w:r w:rsidR="005022F7">
        <w:rPr>
          <w:rFonts w:ascii="Times New Roman" w:hAnsi="Times New Roman" w:cs="Times New Roman"/>
          <w:sz w:val="24"/>
          <w:szCs w:val="24"/>
          <w:lang w:val="lt-LT"/>
        </w:rPr>
        <w:t>ui</w:t>
      </w:r>
      <w:r w:rsidRPr="00C44AD4">
        <w:rPr>
          <w:rFonts w:ascii="Times New Roman" w:hAnsi="Times New Roman" w:cs="Times New Roman"/>
          <w:sz w:val="24"/>
          <w:szCs w:val="24"/>
          <w:lang w:val="lt-LT"/>
        </w:rPr>
        <w:t xml:space="preserve"> ir JMeter našumo testavimui. Tai leidžia mums sukurti griežtą ir kokybišką testavimo procesą, kuris užtikrina, kad mūsų </w:t>
      </w:r>
      <w:r w:rsidR="005022F7">
        <w:rPr>
          <w:rFonts w:ascii="Times New Roman" w:hAnsi="Times New Roman" w:cs="Times New Roman"/>
          <w:sz w:val="24"/>
          <w:szCs w:val="24"/>
          <w:lang w:val="lt-LT"/>
        </w:rPr>
        <w:t>internetinis puslapis</w:t>
      </w:r>
      <w:r w:rsidRPr="00C44AD4">
        <w:rPr>
          <w:rFonts w:ascii="Times New Roman" w:hAnsi="Times New Roman" w:cs="Times New Roman"/>
          <w:sz w:val="24"/>
          <w:szCs w:val="24"/>
          <w:lang w:val="lt-LT"/>
        </w:rPr>
        <w:t xml:space="preserve"> atitiktų aukščiausius kokybės standartus ir vartotojų lūkesčius.</w:t>
      </w:r>
    </w:p>
    <w:p w14:paraId="2DF29E03" w14:textId="4F75401B" w:rsidR="009E1473" w:rsidRPr="00C44AD4" w:rsidRDefault="00C43AB4" w:rsidP="008E1ECB">
      <w:pPr>
        <w:pStyle w:val="Heading3"/>
        <w:rPr>
          <w:rFonts w:ascii="Times New Roman" w:hAnsi="Times New Roman" w:cs="Times New Roman"/>
          <w:sz w:val="24"/>
          <w:szCs w:val="24"/>
          <w:lang w:val="lt-LT"/>
        </w:rPr>
      </w:pPr>
      <w:bookmarkStart w:id="10" w:name="_Toc161705324"/>
      <w:r w:rsidRPr="00C44AD4">
        <w:rPr>
          <w:rFonts w:ascii="Times New Roman" w:hAnsi="Times New Roman" w:cs="Times New Roman"/>
          <w:sz w:val="24"/>
          <w:szCs w:val="24"/>
          <w:lang w:val="lt-LT"/>
        </w:rPr>
        <w:lastRenderedPageBreak/>
        <w:t>Tes</w:t>
      </w:r>
      <w:r w:rsidR="000E089B" w:rsidRPr="00C44AD4">
        <w:rPr>
          <w:rFonts w:ascii="Times New Roman" w:hAnsi="Times New Roman" w:cs="Times New Roman"/>
          <w:sz w:val="24"/>
          <w:szCs w:val="24"/>
          <w:lang w:val="lt-LT"/>
        </w:rPr>
        <w:t>t</w:t>
      </w:r>
      <w:r w:rsidR="004826BA" w:rsidRPr="00C44AD4">
        <w:rPr>
          <w:rFonts w:ascii="Times New Roman" w:hAnsi="Times New Roman" w:cs="Times New Roman"/>
          <w:sz w:val="24"/>
          <w:szCs w:val="24"/>
          <w:lang w:val="lt-LT"/>
        </w:rPr>
        <w:t>avimo</w:t>
      </w:r>
      <w:r w:rsidRPr="00C44AD4">
        <w:rPr>
          <w:rFonts w:ascii="Times New Roman" w:hAnsi="Times New Roman" w:cs="Times New Roman"/>
          <w:sz w:val="24"/>
          <w:szCs w:val="24"/>
          <w:lang w:val="lt-LT"/>
        </w:rPr>
        <w:t xml:space="preserve"> sc</w:t>
      </w:r>
      <w:r w:rsidR="000E089B" w:rsidRPr="00C44AD4">
        <w:rPr>
          <w:rFonts w:ascii="Times New Roman" w:hAnsi="Times New Roman" w:cs="Times New Roman"/>
          <w:sz w:val="24"/>
          <w:szCs w:val="24"/>
          <w:lang w:val="lt-LT"/>
        </w:rPr>
        <w:t>enarijai</w:t>
      </w:r>
      <w:bookmarkEnd w:id="10"/>
    </w:p>
    <w:p w14:paraId="2A513E3D" w14:textId="50A79A42" w:rsidR="004826BA" w:rsidRPr="00C44AD4" w:rsidRDefault="00977DF2" w:rsidP="00F37E71">
      <w:pPr>
        <w:pStyle w:val="ListParagraph"/>
        <w:numPr>
          <w:ilvl w:val="0"/>
          <w:numId w:val="8"/>
        </w:numPr>
        <w:rPr>
          <w:rFonts w:ascii="Times New Roman" w:hAnsi="Times New Roman" w:cs="Times New Roman"/>
          <w:sz w:val="24"/>
          <w:szCs w:val="24"/>
          <w:lang w:val="lt-LT"/>
        </w:rPr>
      </w:pPr>
      <w:r w:rsidRPr="00C44AD4">
        <w:rPr>
          <w:rFonts w:ascii="Times New Roman" w:hAnsi="Times New Roman" w:cs="Times New Roman"/>
          <w:sz w:val="24"/>
          <w:szCs w:val="24"/>
          <w:lang w:val="lt-LT"/>
        </w:rPr>
        <w:t>Naudotojo paskyros sukūrimas</w:t>
      </w:r>
    </w:p>
    <w:p w14:paraId="74AC533C" w14:textId="2CBA106D" w:rsidR="004B714D" w:rsidRPr="00C44AD4" w:rsidRDefault="007625D5" w:rsidP="00F37E71">
      <w:pPr>
        <w:pStyle w:val="ListParagraph"/>
        <w:numPr>
          <w:ilvl w:val="0"/>
          <w:numId w:val="9"/>
        </w:numPr>
        <w:rPr>
          <w:rFonts w:ascii="Times New Roman" w:hAnsi="Times New Roman" w:cs="Times New Roman"/>
          <w:sz w:val="24"/>
          <w:szCs w:val="24"/>
          <w:lang w:val="lt-LT"/>
        </w:rPr>
      </w:pPr>
      <w:r w:rsidRPr="00C44AD4">
        <w:rPr>
          <w:rFonts w:ascii="Times New Roman" w:hAnsi="Times New Roman" w:cs="Times New Roman"/>
          <w:sz w:val="24"/>
          <w:szCs w:val="24"/>
          <w:lang w:val="lt-LT"/>
        </w:rPr>
        <w:t>Aprašymas – š</w:t>
      </w:r>
      <w:r w:rsidR="004B714D" w:rsidRPr="00C44AD4">
        <w:rPr>
          <w:rFonts w:ascii="Times New Roman" w:hAnsi="Times New Roman" w:cs="Times New Roman"/>
          <w:sz w:val="24"/>
          <w:szCs w:val="24"/>
          <w:lang w:val="lt-LT"/>
        </w:rPr>
        <w:t>is testavimas skirtas</w:t>
      </w:r>
      <w:r w:rsidR="002B7BE7" w:rsidRPr="00C44AD4">
        <w:rPr>
          <w:rFonts w:ascii="Times New Roman" w:hAnsi="Times New Roman" w:cs="Times New Roman"/>
          <w:sz w:val="24"/>
          <w:szCs w:val="24"/>
          <w:lang w:val="lt-LT"/>
        </w:rPr>
        <w:t xml:space="preserve"> patikrinti</w:t>
      </w:r>
      <w:r w:rsidR="001150A4" w:rsidRPr="00C44AD4">
        <w:rPr>
          <w:rFonts w:ascii="Times New Roman" w:hAnsi="Times New Roman" w:cs="Times New Roman"/>
          <w:sz w:val="24"/>
          <w:szCs w:val="24"/>
          <w:lang w:val="lt-LT"/>
        </w:rPr>
        <w:t>,</w:t>
      </w:r>
      <w:r w:rsidR="002B7BE7" w:rsidRPr="00C44AD4">
        <w:rPr>
          <w:rFonts w:ascii="Times New Roman" w:hAnsi="Times New Roman" w:cs="Times New Roman"/>
          <w:sz w:val="24"/>
          <w:szCs w:val="24"/>
          <w:lang w:val="lt-LT"/>
        </w:rPr>
        <w:t xml:space="preserve"> ar </w:t>
      </w:r>
      <w:r w:rsidR="00AD3FDA" w:rsidRPr="00C44AD4">
        <w:rPr>
          <w:rFonts w:ascii="Times New Roman" w:hAnsi="Times New Roman" w:cs="Times New Roman"/>
          <w:sz w:val="24"/>
          <w:szCs w:val="24"/>
          <w:lang w:val="lt-LT"/>
        </w:rPr>
        <w:t>naudotojas gali suku</w:t>
      </w:r>
      <w:r w:rsidR="009443F2" w:rsidRPr="00C44AD4">
        <w:rPr>
          <w:rFonts w:ascii="Times New Roman" w:hAnsi="Times New Roman" w:cs="Times New Roman"/>
          <w:sz w:val="24"/>
          <w:szCs w:val="24"/>
          <w:lang w:val="lt-LT"/>
        </w:rPr>
        <w:t xml:space="preserve">rti savo paskyrą tik tada, kai jo įvesti duomenys atitinka </w:t>
      </w:r>
      <w:r w:rsidR="004338FB" w:rsidRPr="00C44AD4">
        <w:rPr>
          <w:rFonts w:ascii="Times New Roman" w:hAnsi="Times New Roman" w:cs="Times New Roman"/>
          <w:sz w:val="24"/>
          <w:szCs w:val="24"/>
          <w:lang w:val="lt-LT"/>
        </w:rPr>
        <w:t>tam tikras sąlygas.</w:t>
      </w:r>
    </w:p>
    <w:p w14:paraId="18754DD4" w14:textId="5EB5BCEF" w:rsidR="004338FB" w:rsidRPr="00C44AD4" w:rsidRDefault="004338FB" w:rsidP="00F37E71">
      <w:pPr>
        <w:pStyle w:val="ListParagraph"/>
        <w:numPr>
          <w:ilvl w:val="0"/>
          <w:numId w:val="9"/>
        </w:numPr>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Pradiniai duomenys </w:t>
      </w:r>
      <w:r w:rsidR="000F2844" w:rsidRPr="00C44AD4">
        <w:rPr>
          <w:rFonts w:ascii="Times New Roman" w:hAnsi="Times New Roman" w:cs="Times New Roman"/>
          <w:sz w:val="24"/>
          <w:szCs w:val="24"/>
          <w:lang w:val="lt-LT"/>
        </w:rPr>
        <w:t>–</w:t>
      </w:r>
      <w:r w:rsidRPr="00C44AD4">
        <w:rPr>
          <w:rFonts w:ascii="Times New Roman" w:hAnsi="Times New Roman" w:cs="Times New Roman"/>
          <w:sz w:val="24"/>
          <w:szCs w:val="24"/>
          <w:lang w:val="lt-LT"/>
        </w:rPr>
        <w:t xml:space="preserve"> </w:t>
      </w:r>
      <w:r w:rsidR="000F2844" w:rsidRPr="00C44AD4">
        <w:rPr>
          <w:rFonts w:ascii="Times New Roman" w:hAnsi="Times New Roman" w:cs="Times New Roman"/>
          <w:sz w:val="24"/>
          <w:szCs w:val="24"/>
          <w:lang w:val="lt-LT"/>
        </w:rPr>
        <w:t>pradinė duomenų bazė</w:t>
      </w:r>
      <w:r w:rsidR="003C1324" w:rsidRPr="00C44AD4">
        <w:rPr>
          <w:rFonts w:ascii="Times New Roman" w:hAnsi="Times New Roman" w:cs="Times New Roman"/>
          <w:sz w:val="24"/>
          <w:szCs w:val="24"/>
          <w:lang w:val="lt-LT"/>
        </w:rPr>
        <w:t>, kai naudotojas dar nėra užsiregistravęs.</w:t>
      </w:r>
    </w:p>
    <w:p w14:paraId="1A38C5FA" w14:textId="77777777" w:rsidR="008E4B0F" w:rsidRPr="00C44AD4" w:rsidRDefault="00FD0043" w:rsidP="00F37E71">
      <w:pPr>
        <w:pStyle w:val="ListParagraph"/>
        <w:numPr>
          <w:ilvl w:val="0"/>
          <w:numId w:val="9"/>
        </w:numPr>
        <w:rPr>
          <w:rFonts w:ascii="Times New Roman" w:hAnsi="Times New Roman" w:cs="Times New Roman"/>
          <w:sz w:val="24"/>
          <w:szCs w:val="24"/>
          <w:lang w:val="lt-LT"/>
        </w:rPr>
      </w:pPr>
      <w:r w:rsidRPr="00C44AD4">
        <w:rPr>
          <w:rFonts w:ascii="Times New Roman" w:hAnsi="Times New Roman" w:cs="Times New Roman"/>
          <w:sz w:val="24"/>
          <w:szCs w:val="24"/>
          <w:lang w:val="lt-LT"/>
        </w:rPr>
        <w:t>Testavimo žings</w:t>
      </w:r>
      <w:r w:rsidR="00274242" w:rsidRPr="00C44AD4">
        <w:rPr>
          <w:rFonts w:ascii="Times New Roman" w:hAnsi="Times New Roman" w:cs="Times New Roman"/>
          <w:sz w:val="24"/>
          <w:szCs w:val="24"/>
          <w:lang w:val="lt-LT"/>
        </w:rPr>
        <w:t>niai:</w:t>
      </w:r>
    </w:p>
    <w:p w14:paraId="1C9D7011" w14:textId="77777777" w:rsidR="008E4B0F" w:rsidRPr="00C44AD4" w:rsidRDefault="00DF32FE" w:rsidP="00F37E71">
      <w:pPr>
        <w:pStyle w:val="ListParagraph"/>
        <w:numPr>
          <w:ilvl w:val="1"/>
          <w:numId w:val="10"/>
        </w:numPr>
        <w:rPr>
          <w:rFonts w:ascii="Times New Roman" w:hAnsi="Times New Roman" w:cs="Times New Roman"/>
          <w:sz w:val="24"/>
          <w:szCs w:val="24"/>
          <w:lang w:val="lt-LT"/>
        </w:rPr>
      </w:pPr>
      <w:r w:rsidRPr="00C44AD4">
        <w:rPr>
          <w:rFonts w:ascii="Times New Roman" w:hAnsi="Times New Roman" w:cs="Times New Roman"/>
          <w:sz w:val="24"/>
          <w:szCs w:val="24"/>
          <w:lang w:val="lt-LT"/>
        </w:rPr>
        <w:t>Atidaryti i</w:t>
      </w:r>
      <w:r w:rsidR="002B60EC" w:rsidRPr="00C44AD4">
        <w:rPr>
          <w:rFonts w:ascii="Times New Roman" w:hAnsi="Times New Roman" w:cs="Times New Roman"/>
          <w:sz w:val="24"/>
          <w:szCs w:val="24"/>
          <w:lang w:val="lt-LT"/>
        </w:rPr>
        <w:t>nternetin</w:t>
      </w:r>
      <w:r w:rsidRPr="00C44AD4">
        <w:rPr>
          <w:rFonts w:ascii="Times New Roman" w:hAnsi="Times New Roman" w:cs="Times New Roman"/>
          <w:sz w:val="24"/>
          <w:szCs w:val="24"/>
          <w:lang w:val="lt-LT"/>
        </w:rPr>
        <w:t>į puslapį</w:t>
      </w:r>
      <w:r w:rsidR="005A404F" w:rsidRPr="00C44AD4">
        <w:rPr>
          <w:rFonts w:ascii="Times New Roman" w:hAnsi="Times New Roman" w:cs="Times New Roman"/>
          <w:sz w:val="24"/>
          <w:szCs w:val="24"/>
          <w:lang w:val="lt-LT"/>
        </w:rPr>
        <w:t>.</w:t>
      </w:r>
    </w:p>
    <w:p w14:paraId="7D4FF6B3" w14:textId="77777777" w:rsidR="008E4B0F" w:rsidRPr="00C44AD4" w:rsidRDefault="005A404F" w:rsidP="00F37E71">
      <w:pPr>
        <w:pStyle w:val="ListParagraph"/>
        <w:numPr>
          <w:ilvl w:val="1"/>
          <w:numId w:val="10"/>
        </w:numPr>
        <w:rPr>
          <w:rFonts w:ascii="Times New Roman" w:hAnsi="Times New Roman" w:cs="Times New Roman"/>
          <w:sz w:val="24"/>
          <w:szCs w:val="24"/>
          <w:lang w:val="lt-LT"/>
        </w:rPr>
      </w:pPr>
      <w:r w:rsidRPr="00C44AD4">
        <w:rPr>
          <w:rFonts w:ascii="Times New Roman" w:hAnsi="Times New Roman" w:cs="Times New Roman"/>
          <w:sz w:val="24"/>
          <w:szCs w:val="24"/>
          <w:lang w:val="lt-LT"/>
        </w:rPr>
        <w:t>Paspausti mygtuką „I AM READY“.</w:t>
      </w:r>
    </w:p>
    <w:p w14:paraId="0C5A944E" w14:textId="35A0728B" w:rsidR="008E4B0F" w:rsidRPr="00C44AD4" w:rsidRDefault="002F2AB2" w:rsidP="00F37E71">
      <w:pPr>
        <w:pStyle w:val="ListParagraph"/>
        <w:numPr>
          <w:ilvl w:val="1"/>
          <w:numId w:val="10"/>
        </w:numPr>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Užpildyti registracijos formą </w:t>
      </w:r>
      <w:r w:rsidR="009E2B4F" w:rsidRPr="00C44AD4">
        <w:rPr>
          <w:rFonts w:ascii="Times New Roman" w:hAnsi="Times New Roman" w:cs="Times New Roman"/>
          <w:sz w:val="24"/>
          <w:szCs w:val="24"/>
          <w:lang w:val="lt-LT"/>
        </w:rPr>
        <w:t xml:space="preserve">teisingais naudotojo </w:t>
      </w:r>
      <w:r w:rsidR="00A11FA9" w:rsidRPr="00C44AD4">
        <w:rPr>
          <w:rFonts w:ascii="Times New Roman" w:hAnsi="Times New Roman" w:cs="Times New Roman"/>
          <w:sz w:val="24"/>
          <w:szCs w:val="24"/>
          <w:lang w:val="lt-LT"/>
        </w:rPr>
        <w:t>duomenimis (</w:t>
      </w:r>
      <w:r w:rsidR="00A94450" w:rsidRPr="00C44AD4">
        <w:rPr>
          <w:rFonts w:ascii="Times New Roman" w:hAnsi="Times New Roman" w:cs="Times New Roman"/>
          <w:sz w:val="24"/>
          <w:szCs w:val="24"/>
          <w:lang w:val="lt-LT"/>
        </w:rPr>
        <w:t xml:space="preserve">slapyvardis, </w:t>
      </w:r>
      <w:r w:rsidR="001420A1" w:rsidRPr="00C44AD4">
        <w:rPr>
          <w:rFonts w:ascii="Times New Roman" w:hAnsi="Times New Roman" w:cs="Times New Roman"/>
          <w:sz w:val="24"/>
          <w:szCs w:val="24"/>
          <w:lang w:val="lt-LT"/>
        </w:rPr>
        <w:t>el. pašto adresu, slaptažodžiu, pakartotinu slaptažodžiu</w:t>
      </w:r>
      <w:r w:rsidR="004B3E1F" w:rsidRPr="00C44AD4">
        <w:rPr>
          <w:rFonts w:ascii="Times New Roman" w:hAnsi="Times New Roman" w:cs="Times New Roman"/>
          <w:sz w:val="24"/>
          <w:szCs w:val="24"/>
          <w:lang w:val="lt-LT"/>
        </w:rPr>
        <w:t xml:space="preserve">, pirminė raumenų masė, </w:t>
      </w:r>
      <w:r w:rsidR="008D4089" w:rsidRPr="00C44AD4">
        <w:rPr>
          <w:rFonts w:ascii="Times New Roman" w:hAnsi="Times New Roman" w:cs="Times New Roman"/>
          <w:sz w:val="24"/>
          <w:szCs w:val="24"/>
          <w:lang w:val="lt-LT"/>
        </w:rPr>
        <w:t>svoris ir kt.</w:t>
      </w:r>
      <w:r w:rsidR="00A11FA9" w:rsidRPr="00C44AD4">
        <w:rPr>
          <w:rFonts w:ascii="Times New Roman" w:hAnsi="Times New Roman" w:cs="Times New Roman"/>
          <w:sz w:val="24"/>
          <w:szCs w:val="24"/>
          <w:lang w:val="lt-LT"/>
        </w:rPr>
        <w:t>)</w:t>
      </w:r>
      <w:r w:rsidR="001420A1" w:rsidRPr="00C44AD4">
        <w:rPr>
          <w:rFonts w:ascii="Times New Roman" w:hAnsi="Times New Roman" w:cs="Times New Roman"/>
          <w:sz w:val="24"/>
          <w:szCs w:val="24"/>
          <w:lang w:val="lt-LT"/>
        </w:rPr>
        <w:t>.</w:t>
      </w:r>
    </w:p>
    <w:p w14:paraId="1A846572" w14:textId="52ED4D4D" w:rsidR="008E4B0F" w:rsidRPr="00C44AD4" w:rsidRDefault="001420A1" w:rsidP="00F37E71">
      <w:pPr>
        <w:pStyle w:val="ListParagraph"/>
        <w:numPr>
          <w:ilvl w:val="1"/>
          <w:numId w:val="10"/>
        </w:numPr>
        <w:rPr>
          <w:rFonts w:ascii="Times New Roman" w:hAnsi="Times New Roman" w:cs="Times New Roman"/>
          <w:sz w:val="24"/>
          <w:szCs w:val="24"/>
          <w:lang w:val="lt-LT"/>
        </w:rPr>
      </w:pPr>
      <w:r w:rsidRPr="00C44AD4">
        <w:rPr>
          <w:rFonts w:ascii="Times New Roman" w:hAnsi="Times New Roman" w:cs="Times New Roman"/>
          <w:sz w:val="24"/>
          <w:szCs w:val="24"/>
          <w:lang w:val="lt-LT"/>
        </w:rPr>
        <w:t>Paspausti mygtuką „Registruotis“.</w:t>
      </w:r>
    </w:p>
    <w:p w14:paraId="514F1B78" w14:textId="032EFAC5" w:rsidR="008E4B0F" w:rsidRPr="00C44AD4" w:rsidRDefault="008E4B0F" w:rsidP="00F37E71">
      <w:pPr>
        <w:pStyle w:val="ListParagraph"/>
        <w:numPr>
          <w:ilvl w:val="0"/>
          <w:numId w:val="10"/>
        </w:numPr>
        <w:rPr>
          <w:rFonts w:ascii="Times New Roman" w:hAnsi="Times New Roman" w:cs="Times New Roman"/>
          <w:sz w:val="24"/>
          <w:szCs w:val="24"/>
          <w:lang w:val="lt-LT"/>
        </w:rPr>
      </w:pPr>
      <w:r w:rsidRPr="00C44AD4">
        <w:rPr>
          <w:rFonts w:ascii="Times New Roman" w:hAnsi="Times New Roman" w:cs="Times New Roman"/>
          <w:sz w:val="24"/>
          <w:szCs w:val="24"/>
          <w:lang w:val="lt-LT"/>
        </w:rPr>
        <w:t>Testavimo atvejai</w:t>
      </w:r>
      <w:r w:rsidR="00E4310C" w:rsidRPr="00C44AD4">
        <w:rPr>
          <w:rFonts w:ascii="Times New Roman" w:hAnsi="Times New Roman" w:cs="Times New Roman"/>
          <w:sz w:val="24"/>
          <w:szCs w:val="24"/>
          <w:lang w:val="lt-LT"/>
        </w:rPr>
        <w:t>:</w:t>
      </w:r>
    </w:p>
    <w:tbl>
      <w:tblPr>
        <w:tblStyle w:val="LightShading-Accent5"/>
        <w:tblW w:w="5000" w:type="pct"/>
        <w:tblLook w:val="04A0" w:firstRow="1" w:lastRow="0" w:firstColumn="1" w:lastColumn="0" w:noHBand="0" w:noVBand="1"/>
      </w:tblPr>
      <w:tblGrid>
        <w:gridCol w:w="3024"/>
        <w:gridCol w:w="3023"/>
        <w:gridCol w:w="3025"/>
      </w:tblGrid>
      <w:tr w:rsidR="00014A90" w:rsidRPr="001D1128" w14:paraId="2342ED3A" w14:textId="77777777" w:rsidTr="00486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6FFDA150" w14:textId="575D65ED" w:rsidR="00014A90" w:rsidRPr="00C44AD4" w:rsidRDefault="00014A90">
            <w:pPr>
              <w:rPr>
                <w:rFonts w:ascii="Times New Roman" w:hAnsi="Times New Roman" w:cs="Times New Roman"/>
                <w:sz w:val="24"/>
                <w:szCs w:val="24"/>
                <w:lang w:val="lt-LT"/>
              </w:rPr>
            </w:pPr>
            <w:r w:rsidRPr="00C44AD4">
              <w:rPr>
                <w:rFonts w:ascii="Times New Roman" w:hAnsi="Times New Roman" w:cs="Times New Roman"/>
                <w:sz w:val="24"/>
                <w:szCs w:val="24"/>
                <w:lang w:val="lt-LT"/>
              </w:rPr>
              <w:t>Naudotojas</w:t>
            </w:r>
          </w:p>
        </w:tc>
        <w:tc>
          <w:tcPr>
            <w:tcW w:w="1666" w:type="pct"/>
          </w:tcPr>
          <w:p w14:paraId="70227BE9" w14:textId="5A47A193" w:rsidR="00014A90" w:rsidRPr="00C44AD4" w:rsidRDefault="00014A9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El. paštas</w:t>
            </w:r>
          </w:p>
        </w:tc>
        <w:tc>
          <w:tcPr>
            <w:tcW w:w="1667" w:type="pct"/>
          </w:tcPr>
          <w:p w14:paraId="75F8919A" w14:textId="736E6A2F" w:rsidR="00014A90" w:rsidRPr="00C44AD4" w:rsidRDefault="00014A9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Laukiamas rezultatas</w:t>
            </w:r>
          </w:p>
        </w:tc>
      </w:tr>
      <w:tr w:rsidR="00014A90" w:rsidRPr="001D1128" w14:paraId="0007C921" w14:textId="77777777" w:rsidTr="00486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0CFCF4A9" w14:textId="29EEB7BC" w:rsidR="00014A90" w:rsidRPr="00C44AD4" w:rsidRDefault="00014A90">
            <w:pPr>
              <w:rPr>
                <w:rFonts w:ascii="Times New Roman" w:hAnsi="Times New Roman" w:cs="Times New Roman"/>
                <w:sz w:val="24"/>
                <w:szCs w:val="24"/>
                <w:lang w:val="lt-LT"/>
              </w:rPr>
            </w:pPr>
            <w:r w:rsidRPr="00C44AD4">
              <w:rPr>
                <w:rFonts w:ascii="Times New Roman" w:hAnsi="Times New Roman" w:cs="Times New Roman"/>
                <w:sz w:val="24"/>
                <w:szCs w:val="24"/>
                <w:lang w:val="lt-LT"/>
              </w:rPr>
              <w:t>Jonas</w:t>
            </w:r>
          </w:p>
        </w:tc>
        <w:tc>
          <w:tcPr>
            <w:tcW w:w="1666" w:type="pct"/>
          </w:tcPr>
          <w:p w14:paraId="5F42A4A6" w14:textId="3C09DF03" w:rsidR="00014A90" w:rsidRPr="00C44AD4" w:rsidRDefault="00014A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Jonas123@gmail.com</w:t>
            </w:r>
          </w:p>
        </w:tc>
        <w:tc>
          <w:tcPr>
            <w:tcW w:w="1667" w:type="pct"/>
          </w:tcPr>
          <w:p w14:paraId="1AB3696C" w14:textId="00CA75D1" w:rsidR="00014A90" w:rsidRPr="00C44AD4" w:rsidRDefault="00014A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Paskyra sukurta</w:t>
            </w:r>
          </w:p>
        </w:tc>
      </w:tr>
      <w:tr w:rsidR="00014A90" w:rsidRPr="001D1128" w14:paraId="063D00ED" w14:textId="77777777" w:rsidTr="004862D8">
        <w:tc>
          <w:tcPr>
            <w:cnfStyle w:val="001000000000" w:firstRow="0" w:lastRow="0" w:firstColumn="1" w:lastColumn="0" w:oddVBand="0" w:evenVBand="0" w:oddHBand="0" w:evenHBand="0" w:firstRowFirstColumn="0" w:firstRowLastColumn="0" w:lastRowFirstColumn="0" w:lastRowLastColumn="0"/>
            <w:tcW w:w="1666" w:type="pct"/>
          </w:tcPr>
          <w:p w14:paraId="45BBB434" w14:textId="28C7F9E1" w:rsidR="00014A90" w:rsidRPr="00C44AD4" w:rsidRDefault="00014A90">
            <w:pPr>
              <w:rPr>
                <w:rFonts w:ascii="Times New Roman" w:hAnsi="Times New Roman" w:cs="Times New Roman"/>
                <w:sz w:val="24"/>
                <w:szCs w:val="24"/>
                <w:lang w:val="lt-LT"/>
              </w:rPr>
            </w:pPr>
            <w:r w:rsidRPr="00C44AD4">
              <w:rPr>
                <w:rFonts w:ascii="Times New Roman" w:hAnsi="Times New Roman" w:cs="Times New Roman"/>
                <w:sz w:val="24"/>
                <w:szCs w:val="24"/>
                <w:lang w:val="lt-LT"/>
              </w:rPr>
              <w:t>Petras</w:t>
            </w:r>
          </w:p>
        </w:tc>
        <w:tc>
          <w:tcPr>
            <w:tcW w:w="1666" w:type="pct"/>
          </w:tcPr>
          <w:p w14:paraId="4CFD1817" w14:textId="6DFB7B7B" w:rsidR="00014A90" w:rsidRPr="00C44AD4" w:rsidRDefault="00014A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Petras1.com</w:t>
            </w:r>
          </w:p>
        </w:tc>
        <w:tc>
          <w:tcPr>
            <w:tcW w:w="1667" w:type="pct"/>
          </w:tcPr>
          <w:p w14:paraId="249212BC" w14:textId="6C09701B" w:rsidR="00014A90" w:rsidRPr="00C44AD4" w:rsidRDefault="00014A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Paskyra nėra sukurta</w:t>
            </w:r>
          </w:p>
        </w:tc>
      </w:tr>
    </w:tbl>
    <w:p w14:paraId="377981AE" w14:textId="77777777" w:rsidR="00511922" w:rsidRPr="00C44AD4" w:rsidRDefault="00511922" w:rsidP="00511922">
      <w:pPr>
        <w:pStyle w:val="ListParagraph"/>
        <w:rPr>
          <w:rFonts w:ascii="Times New Roman" w:hAnsi="Times New Roman" w:cs="Times New Roman"/>
          <w:sz w:val="24"/>
          <w:szCs w:val="24"/>
          <w:lang w:val="lt-LT"/>
        </w:rPr>
      </w:pPr>
    </w:p>
    <w:p w14:paraId="0553840D" w14:textId="075087E1" w:rsidR="008E4B0F" w:rsidRPr="00C44AD4" w:rsidRDefault="00BD63D1" w:rsidP="00F37E71">
      <w:pPr>
        <w:pStyle w:val="ListParagraph"/>
        <w:numPr>
          <w:ilvl w:val="0"/>
          <w:numId w:val="8"/>
        </w:numPr>
        <w:rPr>
          <w:rFonts w:ascii="Times New Roman" w:hAnsi="Times New Roman" w:cs="Times New Roman"/>
          <w:sz w:val="24"/>
          <w:szCs w:val="24"/>
          <w:lang w:val="lt-LT"/>
        </w:rPr>
      </w:pPr>
      <w:r w:rsidRPr="00C44AD4">
        <w:rPr>
          <w:rFonts w:ascii="Times New Roman" w:hAnsi="Times New Roman" w:cs="Times New Roman"/>
          <w:sz w:val="24"/>
          <w:szCs w:val="24"/>
          <w:lang w:val="lt-LT"/>
        </w:rPr>
        <w:t>Progreso duomenų atnaujinimas</w:t>
      </w:r>
    </w:p>
    <w:p w14:paraId="41B8F257" w14:textId="2C49F7F4" w:rsidR="00BD63D1" w:rsidRPr="00C44AD4" w:rsidRDefault="00293F35" w:rsidP="00F37E71">
      <w:pPr>
        <w:pStyle w:val="ListParagraph"/>
        <w:numPr>
          <w:ilvl w:val="0"/>
          <w:numId w:val="11"/>
        </w:numPr>
        <w:rPr>
          <w:rFonts w:ascii="Times New Roman" w:hAnsi="Times New Roman" w:cs="Times New Roman"/>
          <w:sz w:val="24"/>
          <w:szCs w:val="24"/>
          <w:lang w:val="lt-LT"/>
        </w:rPr>
      </w:pPr>
      <w:r w:rsidRPr="00C44AD4">
        <w:rPr>
          <w:rFonts w:ascii="Times New Roman" w:hAnsi="Times New Roman" w:cs="Times New Roman"/>
          <w:sz w:val="24"/>
          <w:szCs w:val="24"/>
          <w:lang w:val="lt-LT"/>
        </w:rPr>
        <w:t>Aprašymas – šis testavimas skirtas patikrinti</w:t>
      </w:r>
      <w:r w:rsidR="001150A4" w:rsidRPr="00C44AD4">
        <w:rPr>
          <w:rFonts w:ascii="Times New Roman" w:hAnsi="Times New Roman" w:cs="Times New Roman"/>
          <w:sz w:val="24"/>
          <w:szCs w:val="24"/>
          <w:lang w:val="lt-LT"/>
        </w:rPr>
        <w:t>,</w:t>
      </w:r>
      <w:r w:rsidRPr="00C44AD4">
        <w:rPr>
          <w:rFonts w:ascii="Times New Roman" w:hAnsi="Times New Roman" w:cs="Times New Roman"/>
          <w:sz w:val="24"/>
          <w:szCs w:val="24"/>
          <w:lang w:val="lt-LT"/>
        </w:rPr>
        <w:t xml:space="preserve"> ar </w:t>
      </w:r>
      <w:r w:rsidR="00DF40C9" w:rsidRPr="00C44AD4">
        <w:rPr>
          <w:rFonts w:ascii="Times New Roman" w:hAnsi="Times New Roman" w:cs="Times New Roman"/>
          <w:sz w:val="24"/>
          <w:szCs w:val="24"/>
          <w:lang w:val="lt-LT"/>
        </w:rPr>
        <w:t xml:space="preserve">naudotojui pakeitus savo raumenų masės ir svorio </w:t>
      </w:r>
      <w:r w:rsidR="00943070" w:rsidRPr="00C44AD4">
        <w:rPr>
          <w:rFonts w:ascii="Times New Roman" w:hAnsi="Times New Roman" w:cs="Times New Roman"/>
          <w:sz w:val="24"/>
          <w:szCs w:val="24"/>
          <w:lang w:val="lt-LT"/>
        </w:rPr>
        <w:t>parametrus pasi</w:t>
      </w:r>
      <w:r w:rsidR="00073229" w:rsidRPr="00C44AD4">
        <w:rPr>
          <w:rFonts w:ascii="Times New Roman" w:hAnsi="Times New Roman" w:cs="Times New Roman"/>
          <w:sz w:val="24"/>
          <w:szCs w:val="24"/>
          <w:lang w:val="lt-LT"/>
        </w:rPr>
        <w:t>keis</w:t>
      </w:r>
      <w:r w:rsidR="005D42D2" w:rsidRPr="00C44AD4">
        <w:rPr>
          <w:rFonts w:ascii="Times New Roman" w:hAnsi="Times New Roman" w:cs="Times New Roman"/>
          <w:sz w:val="24"/>
          <w:szCs w:val="24"/>
          <w:lang w:val="lt-LT"/>
        </w:rPr>
        <w:t xml:space="preserve"> </w:t>
      </w:r>
      <w:r w:rsidR="009D2D83" w:rsidRPr="00C44AD4">
        <w:rPr>
          <w:rFonts w:ascii="Times New Roman" w:hAnsi="Times New Roman" w:cs="Times New Roman"/>
          <w:sz w:val="24"/>
          <w:szCs w:val="24"/>
          <w:lang w:val="lt-LT"/>
        </w:rPr>
        <w:t>raumenų masės ir svorio kitimo grafikai.</w:t>
      </w:r>
      <w:r w:rsidR="008D4089" w:rsidRPr="00C44AD4">
        <w:rPr>
          <w:rFonts w:ascii="Times New Roman" w:hAnsi="Times New Roman" w:cs="Times New Roman"/>
          <w:sz w:val="24"/>
          <w:szCs w:val="24"/>
          <w:lang w:val="lt-LT"/>
        </w:rPr>
        <w:t xml:space="preserve"> Atspirties tašku duomenų lyginimui laikomi registracijos metu įvesti</w:t>
      </w:r>
      <w:r w:rsidR="003C1324" w:rsidRPr="00C44AD4">
        <w:rPr>
          <w:rFonts w:ascii="Times New Roman" w:hAnsi="Times New Roman" w:cs="Times New Roman"/>
          <w:sz w:val="24"/>
          <w:szCs w:val="24"/>
          <w:lang w:val="lt-LT"/>
        </w:rPr>
        <w:t xml:space="preserve"> pradinės raumenų masės ir svorio matmenys.</w:t>
      </w:r>
    </w:p>
    <w:p w14:paraId="0C2D9D52" w14:textId="4B2C7129" w:rsidR="003C1324" w:rsidRPr="00C44AD4" w:rsidRDefault="003C1324" w:rsidP="00F37E71">
      <w:pPr>
        <w:pStyle w:val="ListParagraph"/>
        <w:numPr>
          <w:ilvl w:val="0"/>
          <w:numId w:val="9"/>
        </w:numPr>
        <w:rPr>
          <w:rFonts w:ascii="Times New Roman" w:hAnsi="Times New Roman" w:cs="Times New Roman"/>
          <w:sz w:val="24"/>
          <w:szCs w:val="24"/>
          <w:lang w:val="lt-LT"/>
        </w:rPr>
      </w:pPr>
      <w:r w:rsidRPr="00C44AD4">
        <w:rPr>
          <w:rFonts w:ascii="Times New Roman" w:hAnsi="Times New Roman" w:cs="Times New Roman"/>
          <w:sz w:val="24"/>
          <w:szCs w:val="24"/>
          <w:lang w:val="lt-LT"/>
        </w:rPr>
        <w:t>Pradiniai duomenys - pradinė duomenų bazė, kai naudotojas jau yra užsiregistravęs.</w:t>
      </w:r>
    </w:p>
    <w:p w14:paraId="5A976AC4" w14:textId="5220B657" w:rsidR="003C1324" w:rsidRPr="00C44AD4" w:rsidRDefault="003C1324" w:rsidP="00F37E71">
      <w:pPr>
        <w:pStyle w:val="ListParagraph"/>
        <w:numPr>
          <w:ilvl w:val="0"/>
          <w:numId w:val="11"/>
        </w:numPr>
        <w:rPr>
          <w:rFonts w:ascii="Times New Roman" w:hAnsi="Times New Roman" w:cs="Times New Roman"/>
          <w:sz w:val="24"/>
          <w:szCs w:val="24"/>
          <w:lang w:val="lt-LT"/>
        </w:rPr>
      </w:pPr>
      <w:r w:rsidRPr="00C44AD4">
        <w:rPr>
          <w:rFonts w:ascii="Times New Roman" w:hAnsi="Times New Roman" w:cs="Times New Roman"/>
          <w:sz w:val="24"/>
          <w:szCs w:val="24"/>
          <w:lang w:val="lt-LT"/>
        </w:rPr>
        <w:t>Testavimo žingsniai:</w:t>
      </w:r>
    </w:p>
    <w:p w14:paraId="102CFFB9" w14:textId="3683D131" w:rsidR="00BA14AC" w:rsidRPr="00C44AD4" w:rsidRDefault="00BA14AC" w:rsidP="006B3304">
      <w:pPr>
        <w:pStyle w:val="ListParagraph"/>
        <w:numPr>
          <w:ilvl w:val="1"/>
          <w:numId w:val="11"/>
        </w:numPr>
        <w:rPr>
          <w:rFonts w:ascii="Times New Roman" w:hAnsi="Times New Roman" w:cs="Times New Roman"/>
          <w:sz w:val="24"/>
          <w:szCs w:val="24"/>
          <w:lang w:val="lt-LT"/>
        </w:rPr>
      </w:pPr>
      <w:r w:rsidRPr="00C44AD4">
        <w:rPr>
          <w:rFonts w:ascii="Times New Roman" w:hAnsi="Times New Roman" w:cs="Times New Roman"/>
          <w:sz w:val="24"/>
          <w:szCs w:val="24"/>
          <w:lang w:val="lt-LT"/>
        </w:rPr>
        <w:t>Prisijungti prie paskyros.</w:t>
      </w:r>
    </w:p>
    <w:p w14:paraId="395DCBE7" w14:textId="7F703EFA" w:rsidR="003C1324" w:rsidRPr="00C44AD4" w:rsidRDefault="006B3FF3" w:rsidP="00F37E71">
      <w:pPr>
        <w:pStyle w:val="ListParagraph"/>
        <w:numPr>
          <w:ilvl w:val="1"/>
          <w:numId w:val="11"/>
        </w:numPr>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Atidaryti </w:t>
      </w:r>
      <w:r w:rsidR="00DD2C4C" w:rsidRPr="00C44AD4">
        <w:rPr>
          <w:rFonts w:ascii="Times New Roman" w:hAnsi="Times New Roman" w:cs="Times New Roman"/>
          <w:sz w:val="24"/>
          <w:szCs w:val="24"/>
          <w:lang w:val="lt-LT"/>
        </w:rPr>
        <w:t xml:space="preserve">viršutinėje </w:t>
      </w:r>
      <w:r w:rsidR="00381A9F" w:rsidRPr="00C44AD4">
        <w:rPr>
          <w:rFonts w:ascii="Times New Roman" w:hAnsi="Times New Roman" w:cs="Times New Roman"/>
          <w:sz w:val="24"/>
          <w:szCs w:val="24"/>
          <w:lang w:val="lt-LT"/>
        </w:rPr>
        <w:t>antraštėje esančią skiltį „MY PROGRESS“</w:t>
      </w:r>
      <w:r w:rsidR="000F75D4" w:rsidRPr="00C44AD4">
        <w:rPr>
          <w:rFonts w:ascii="Times New Roman" w:hAnsi="Times New Roman" w:cs="Times New Roman"/>
          <w:sz w:val="24"/>
          <w:szCs w:val="24"/>
          <w:lang w:val="lt-LT"/>
        </w:rPr>
        <w:t>.</w:t>
      </w:r>
    </w:p>
    <w:p w14:paraId="2145956F" w14:textId="17E031B2" w:rsidR="000F75D4" w:rsidRPr="00C44AD4" w:rsidRDefault="001C15FF" w:rsidP="00F37E71">
      <w:pPr>
        <w:pStyle w:val="ListParagraph"/>
        <w:numPr>
          <w:ilvl w:val="1"/>
          <w:numId w:val="11"/>
        </w:numPr>
        <w:rPr>
          <w:rFonts w:ascii="Times New Roman" w:hAnsi="Times New Roman" w:cs="Times New Roman"/>
          <w:sz w:val="24"/>
          <w:szCs w:val="24"/>
          <w:lang w:val="lt-LT"/>
        </w:rPr>
      </w:pPr>
      <w:r w:rsidRPr="00C44AD4">
        <w:rPr>
          <w:rFonts w:ascii="Times New Roman" w:hAnsi="Times New Roman" w:cs="Times New Roman"/>
          <w:sz w:val="24"/>
          <w:szCs w:val="24"/>
          <w:lang w:val="lt-LT"/>
        </w:rPr>
        <w:t>Atnauji</w:t>
      </w:r>
      <w:r w:rsidR="00F82EF1" w:rsidRPr="00C44AD4">
        <w:rPr>
          <w:rFonts w:ascii="Times New Roman" w:hAnsi="Times New Roman" w:cs="Times New Roman"/>
          <w:sz w:val="24"/>
          <w:szCs w:val="24"/>
          <w:lang w:val="lt-LT"/>
        </w:rPr>
        <w:t>nti</w:t>
      </w:r>
      <w:r w:rsidRPr="00C44AD4">
        <w:rPr>
          <w:rFonts w:ascii="Times New Roman" w:hAnsi="Times New Roman" w:cs="Times New Roman"/>
          <w:sz w:val="24"/>
          <w:szCs w:val="24"/>
          <w:lang w:val="lt-LT"/>
        </w:rPr>
        <w:t xml:space="preserve"> </w:t>
      </w:r>
      <w:r w:rsidR="006B3E02" w:rsidRPr="00C44AD4">
        <w:rPr>
          <w:rFonts w:ascii="Times New Roman" w:hAnsi="Times New Roman" w:cs="Times New Roman"/>
          <w:sz w:val="24"/>
          <w:szCs w:val="24"/>
          <w:lang w:val="lt-LT"/>
        </w:rPr>
        <w:t xml:space="preserve">raumenų masės ir </w:t>
      </w:r>
      <w:r w:rsidR="00256402" w:rsidRPr="00C44AD4">
        <w:rPr>
          <w:rFonts w:ascii="Times New Roman" w:hAnsi="Times New Roman" w:cs="Times New Roman"/>
          <w:sz w:val="24"/>
          <w:szCs w:val="24"/>
          <w:lang w:val="lt-LT"/>
        </w:rPr>
        <w:t>svorio duomenis.</w:t>
      </w:r>
    </w:p>
    <w:p w14:paraId="25885096" w14:textId="0A65F14A" w:rsidR="00F82EF1" w:rsidRPr="00C44AD4" w:rsidRDefault="00F82EF1" w:rsidP="00F37E71">
      <w:pPr>
        <w:pStyle w:val="ListParagraph"/>
        <w:numPr>
          <w:ilvl w:val="1"/>
          <w:numId w:val="11"/>
        </w:numPr>
        <w:rPr>
          <w:rFonts w:ascii="Times New Roman" w:hAnsi="Times New Roman" w:cs="Times New Roman"/>
          <w:sz w:val="24"/>
          <w:szCs w:val="24"/>
          <w:lang w:val="lt-LT"/>
        </w:rPr>
      </w:pPr>
      <w:r w:rsidRPr="00C44AD4">
        <w:rPr>
          <w:rFonts w:ascii="Times New Roman" w:hAnsi="Times New Roman" w:cs="Times New Roman"/>
          <w:sz w:val="24"/>
          <w:szCs w:val="24"/>
          <w:lang w:val="lt-LT"/>
        </w:rPr>
        <w:t>Paspausti mygtuką „Išsaugoti pakeitimus“</w:t>
      </w:r>
      <w:r w:rsidR="008F72BD" w:rsidRPr="00C44AD4">
        <w:rPr>
          <w:rFonts w:ascii="Times New Roman" w:hAnsi="Times New Roman" w:cs="Times New Roman"/>
          <w:sz w:val="24"/>
          <w:szCs w:val="24"/>
          <w:lang w:val="lt-LT"/>
        </w:rPr>
        <w:t>.</w:t>
      </w:r>
    </w:p>
    <w:p w14:paraId="35FA3E5F" w14:textId="6922B03C" w:rsidR="008F72BD" w:rsidRPr="00C44AD4" w:rsidRDefault="008F72BD" w:rsidP="00F37E71">
      <w:pPr>
        <w:pStyle w:val="ListParagraph"/>
        <w:numPr>
          <w:ilvl w:val="0"/>
          <w:numId w:val="11"/>
        </w:numPr>
        <w:rPr>
          <w:rFonts w:ascii="Times New Roman" w:hAnsi="Times New Roman" w:cs="Times New Roman"/>
          <w:sz w:val="24"/>
          <w:szCs w:val="24"/>
          <w:lang w:val="lt-LT"/>
        </w:rPr>
      </w:pPr>
      <w:r w:rsidRPr="00C44AD4">
        <w:rPr>
          <w:rFonts w:ascii="Times New Roman" w:hAnsi="Times New Roman" w:cs="Times New Roman"/>
          <w:sz w:val="24"/>
          <w:szCs w:val="24"/>
          <w:lang w:val="lt-LT"/>
        </w:rPr>
        <w:t>Testavimo atvejai</w:t>
      </w:r>
      <w:r w:rsidR="00EC5EAD" w:rsidRPr="00C44AD4">
        <w:rPr>
          <w:rFonts w:ascii="Times New Roman" w:hAnsi="Times New Roman" w:cs="Times New Roman"/>
          <w:sz w:val="24"/>
          <w:szCs w:val="24"/>
          <w:lang w:val="lt-LT"/>
        </w:rPr>
        <w:t>:</w:t>
      </w:r>
    </w:p>
    <w:tbl>
      <w:tblPr>
        <w:tblStyle w:val="LightShading-Accent5"/>
        <w:tblW w:w="0" w:type="auto"/>
        <w:tblInd w:w="108" w:type="dxa"/>
        <w:tblLook w:val="04A0" w:firstRow="1" w:lastRow="0" w:firstColumn="1" w:lastColumn="0" w:noHBand="0" w:noVBand="1"/>
      </w:tblPr>
      <w:tblGrid>
        <w:gridCol w:w="1835"/>
        <w:gridCol w:w="1860"/>
        <w:gridCol w:w="1744"/>
        <w:gridCol w:w="1430"/>
        <w:gridCol w:w="2095"/>
      </w:tblGrid>
      <w:tr w:rsidR="00137779" w:rsidRPr="001D1128" w14:paraId="17B70477" w14:textId="725C9CA2" w:rsidTr="008841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02226D85" w14:textId="3040D998" w:rsidR="00137779" w:rsidRPr="00C44AD4" w:rsidRDefault="00137779">
            <w:pPr>
              <w:rPr>
                <w:rFonts w:ascii="Times New Roman" w:hAnsi="Times New Roman" w:cs="Times New Roman"/>
                <w:sz w:val="24"/>
                <w:szCs w:val="24"/>
                <w:lang w:val="lt-LT"/>
              </w:rPr>
            </w:pPr>
            <w:r w:rsidRPr="00C44AD4">
              <w:rPr>
                <w:rFonts w:ascii="Times New Roman" w:hAnsi="Times New Roman" w:cs="Times New Roman"/>
                <w:sz w:val="24"/>
                <w:szCs w:val="24"/>
                <w:lang w:val="lt-LT"/>
              </w:rPr>
              <w:t>Esama raumenų masė</w:t>
            </w:r>
          </w:p>
        </w:tc>
        <w:tc>
          <w:tcPr>
            <w:tcW w:w="1882" w:type="dxa"/>
          </w:tcPr>
          <w:p w14:paraId="7DD02FED" w14:textId="116F992C" w:rsidR="00137779" w:rsidRPr="00C44AD4" w:rsidRDefault="001377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Atnaujinta raumenų masė</w:t>
            </w:r>
          </w:p>
        </w:tc>
        <w:tc>
          <w:tcPr>
            <w:tcW w:w="1776" w:type="dxa"/>
          </w:tcPr>
          <w:p w14:paraId="36CB822C" w14:textId="415FD21C" w:rsidR="00137779" w:rsidRPr="00C44AD4" w:rsidRDefault="001377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Esamas svoris</w:t>
            </w:r>
          </w:p>
        </w:tc>
        <w:tc>
          <w:tcPr>
            <w:tcW w:w="1315" w:type="dxa"/>
          </w:tcPr>
          <w:p w14:paraId="384DB21E" w14:textId="1A9DD0A4" w:rsidR="00137779" w:rsidRPr="00C44AD4" w:rsidRDefault="001377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Atnaujintas svoris</w:t>
            </w:r>
          </w:p>
        </w:tc>
        <w:tc>
          <w:tcPr>
            <w:tcW w:w="2126" w:type="dxa"/>
          </w:tcPr>
          <w:p w14:paraId="65F1E63D" w14:textId="503F1DBA" w:rsidR="00137779" w:rsidRPr="00C44AD4" w:rsidRDefault="000C20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Laukiamas rezultatas</w:t>
            </w:r>
          </w:p>
        </w:tc>
      </w:tr>
      <w:tr w:rsidR="00137779" w:rsidRPr="001D1128" w14:paraId="12724CD4" w14:textId="225A5834" w:rsidTr="00884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6332FB5B" w14:textId="4A0E6BBF" w:rsidR="00137779" w:rsidRPr="00C44AD4" w:rsidRDefault="003168F9">
            <w:pPr>
              <w:rPr>
                <w:rFonts w:ascii="Times New Roman" w:hAnsi="Times New Roman" w:cs="Times New Roman"/>
                <w:sz w:val="24"/>
                <w:szCs w:val="24"/>
                <w:lang w:val="lt-LT"/>
              </w:rPr>
            </w:pPr>
            <w:r w:rsidRPr="00C44AD4">
              <w:rPr>
                <w:rFonts w:ascii="Times New Roman" w:hAnsi="Times New Roman" w:cs="Times New Roman"/>
                <w:sz w:val="24"/>
                <w:szCs w:val="24"/>
                <w:lang w:val="lt-LT"/>
              </w:rPr>
              <w:t>35</w:t>
            </w:r>
          </w:p>
        </w:tc>
        <w:tc>
          <w:tcPr>
            <w:tcW w:w="1882" w:type="dxa"/>
          </w:tcPr>
          <w:p w14:paraId="35E1BFC1" w14:textId="1DCFB13D" w:rsidR="00137779" w:rsidRPr="00C44AD4" w:rsidRDefault="003168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36</w:t>
            </w:r>
          </w:p>
        </w:tc>
        <w:tc>
          <w:tcPr>
            <w:tcW w:w="1776" w:type="dxa"/>
          </w:tcPr>
          <w:p w14:paraId="308625F5" w14:textId="6B4D2CD6" w:rsidR="00137779" w:rsidRPr="00C44AD4" w:rsidRDefault="00EB6E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90</w:t>
            </w:r>
          </w:p>
        </w:tc>
        <w:tc>
          <w:tcPr>
            <w:tcW w:w="1315" w:type="dxa"/>
          </w:tcPr>
          <w:p w14:paraId="256AEF7D" w14:textId="2B4FD279" w:rsidR="00137779" w:rsidRPr="00C44AD4" w:rsidRDefault="003E1E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95</w:t>
            </w:r>
          </w:p>
        </w:tc>
        <w:tc>
          <w:tcPr>
            <w:tcW w:w="2126" w:type="dxa"/>
          </w:tcPr>
          <w:p w14:paraId="7EF6831A" w14:textId="7C05DBFF" w:rsidR="00137779" w:rsidRPr="00C44AD4" w:rsidRDefault="003E1E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Raumenų masės ir svorio grafikai </w:t>
            </w:r>
            <w:r w:rsidR="0088415D" w:rsidRPr="00C44AD4">
              <w:rPr>
                <w:rFonts w:ascii="Times New Roman" w:hAnsi="Times New Roman" w:cs="Times New Roman"/>
                <w:sz w:val="24"/>
                <w:szCs w:val="24"/>
                <w:lang w:val="lt-LT"/>
              </w:rPr>
              <w:t>rodo didėjimo tendenciją.</w:t>
            </w:r>
          </w:p>
        </w:tc>
      </w:tr>
      <w:tr w:rsidR="00137779" w:rsidRPr="001D1128" w14:paraId="0F21D080" w14:textId="059E3DE9" w:rsidTr="0088415D">
        <w:tc>
          <w:tcPr>
            <w:cnfStyle w:val="001000000000" w:firstRow="0" w:lastRow="0" w:firstColumn="1" w:lastColumn="0" w:oddVBand="0" w:evenVBand="0" w:oddHBand="0" w:evenHBand="0" w:firstRowFirstColumn="0" w:firstRowLastColumn="0" w:lastRowFirstColumn="0" w:lastRowLastColumn="0"/>
            <w:tcW w:w="1865" w:type="dxa"/>
          </w:tcPr>
          <w:p w14:paraId="45FA2041" w14:textId="45A7AC1D" w:rsidR="00137779" w:rsidRPr="00C44AD4" w:rsidRDefault="0088415D">
            <w:pPr>
              <w:rPr>
                <w:rFonts w:ascii="Times New Roman" w:hAnsi="Times New Roman" w:cs="Times New Roman"/>
                <w:sz w:val="24"/>
                <w:szCs w:val="24"/>
                <w:lang w:val="lt-LT"/>
              </w:rPr>
            </w:pPr>
            <w:r w:rsidRPr="00C44AD4">
              <w:rPr>
                <w:rFonts w:ascii="Times New Roman" w:hAnsi="Times New Roman" w:cs="Times New Roman"/>
                <w:sz w:val="24"/>
                <w:szCs w:val="24"/>
                <w:lang w:val="lt-LT"/>
              </w:rPr>
              <w:t>30</w:t>
            </w:r>
          </w:p>
        </w:tc>
        <w:tc>
          <w:tcPr>
            <w:tcW w:w="1882" w:type="dxa"/>
          </w:tcPr>
          <w:p w14:paraId="27B44325" w14:textId="39592A08" w:rsidR="00137779" w:rsidRPr="00C44AD4" w:rsidRDefault="008841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28</w:t>
            </w:r>
          </w:p>
        </w:tc>
        <w:tc>
          <w:tcPr>
            <w:tcW w:w="1776" w:type="dxa"/>
          </w:tcPr>
          <w:p w14:paraId="49809AA3" w14:textId="207269B2" w:rsidR="00137779" w:rsidRPr="00C44AD4" w:rsidRDefault="008841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70</w:t>
            </w:r>
          </w:p>
        </w:tc>
        <w:tc>
          <w:tcPr>
            <w:tcW w:w="1315" w:type="dxa"/>
          </w:tcPr>
          <w:p w14:paraId="65B941E5" w14:textId="1A1067AA" w:rsidR="00137779" w:rsidRPr="00C44AD4" w:rsidRDefault="00F566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65</w:t>
            </w:r>
          </w:p>
        </w:tc>
        <w:tc>
          <w:tcPr>
            <w:tcW w:w="2126" w:type="dxa"/>
          </w:tcPr>
          <w:p w14:paraId="22B9C82C" w14:textId="38BFC775" w:rsidR="00137779" w:rsidRPr="00C44AD4" w:rsidRDefault="00362B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Raumenų masės ir svorio grafikai rodo mažėjimo tendenciją</w:t>
            </w:r>
            <w:r w:rsidR="006E7C77" w:rsidRPr="00C44AD4">
              <w:rPr>
                <w:rFonts w:ascii="Times New Roman" w:hAnsi="Times New Roman" w:cs="Times New Roman"/>
                <w:sz w:val="24"/>
                <w:szCs w:val="24"/>
                <w:lang w:val="lt-LT"/>
              </w:rPr>
              <w:t>.</w:t>
            </w:r>
          </w:p>
        </w:tc>
      </w:tr>
    </w:tbl>
    <w:p w14:paraId="21BBF31B" w14:textId="77777777" w:rsidR="008F72BD" w:rsidRPr="00C44AD4" w:rsidRDefault="008F72BD" w:rsidP="008F72BD">
      <w:pPr>
        <w:rPr>
          <w:rFonts w:ascii="Times New Roman" w:hAnsi="Times New Roman" w:cs="Times New Roman"/>
          <w:sz w:val="24"/>
          <w:szCs w:val="24"/>
          <w:lang w:val="lt-LT"/>
        </w:rPr>
      </w:pPr>
    </w:p>
    <w:p w14:paraId="434B0D11" w14:textId="2EFEA329" w:rsidR="00E4310C" w:rsidRPr="00C44AD4" w:rsidRDefault="00EC5EAD" w:rsidP="00E4310C">
      <w:pPr>
        <w:pStyle w:val="ListParagraph"/>
        <w:numPr>
          <w:ilvl w:val="0"/>
          <w:numId w:val="8"/>
        </w:numPr>
        <w:rPr>
          <w:rFonts w:ascii="Times New Roman" w:hAnsi="Times New Roman" w:cs="Times New Roman"/>
          <w:sz w:val="24"/>
          <w:szCs w:val="24"/>
          <w:lang w:val="lt-LT"/>
        </w:rPr>
      </w:pPr>
      <w:r w:rsidRPr="00C44AD4">
        <w:rPr>
          <w:rFonts w:ascii="Times New Roman" w:hAnsi="Times New Roman" w:cs="Times New Roman"/>
          <w:sz w:val="24"/>
          <w:szCs w:val="24"/>
          <w:lang w:val="lt-LT"/>
        </w:rPr>
        <w:t>Komentaro</w:t>
      </w:r>
      <w:r w:rsidR="005E69C1" w:rsidRPr="00C44AD4">
        <w:rPr>
          <w:rFonts w:ascii="Times New Roman" w:hAnsi="Times New Roman" w:cs="Times New Roman"/>
          <w:sz w:val="24"/>
          <w:szCs w:val="24"/>
          <w:lang w:val="lt-LT"/>
        </w:rPr>
        <w:t xml:space="preserve"> palikimas</w:t>
      </w:r>
    </w:p>
    <w:p w14:paraId="41BDD95A" w14:textId="3C05FCF1" w:rsidR="005E69C1" w:rsidRPr="00C44AD4" w:rsidRDefault="005E69C1" w:rsidP="005E69C1">
      <w:pPr>
        <w:pStyle w:val="ListParagraph"/>
        <w:numPr>
          <w:ilvl w:val="0"/>
          <w:numId w:val="19"/>
        </w:numPr>
        <w:rPr>
          <w:rFonts w:ascii="Times New Roman" w:hAnsi="Times New Roman" w:cs="Times New Roman"/>
          <w:sz w:val="24"/>
          <w:szCs w:val="24"/>
          <w:lang w:val="lt-LT"/>
        </w:rPr>
      </w:pPr>
      <w:r w:rsidRPr="00C44AD4">
        <w:rPr>
          <w:rFonts w:ascii="Times New Roman" w:hAnsi="Times New Roman" w:cs="Times New Roman"/>
          <w:sz w:val="24"/>
          <w:szCs w:val="24"/>
          <w:lang w:val="lt-LT"/>
        </w:rPr>
        <w:lastRenderedPageBreak/>
        <w:t>Aprašymas</w:t>
      </w:r>
      <w:r w:rsidR="001150A4" w:rsidRPr="00C44AD4">
        <w:rPr>
          <w:rFonts w:ascii="Times New Roman" w:hAnsi="Times New Roman" w:cs="Times New Roman"/>
          <w:sz w:val="24"/>
          <w:szCs w:val="24"/>
          <w:lang w:val="lt-LT"/>
        </w:rPr>
        <w:t xml:space="preserve"> – šis testavimas skirtas patikrinti, ar</w:t>
      </w:r>
      <w:r w:rsidR="00C22F53" w:rsidRPr="00C44AD4">
        <w:rPr>
          <w:rFonts w:ascii="Times New Roman" w:hAnsi="Times New Roman" w:cs="Times New Roman"/>
          <w:sz w:val="24"/>
          <w:szCs w:val="24"/>
          <w:lang w:val="lt-LT"/>
        </w:rPr>
        <w:t xml:space="preserve"> naudotojas gali palikt</w:t>
      </w:r>
      <w:r w:rsidR="004C7EEE" w:rsidRPr="00C44AD4">
        <w:rPr>
          <w:rFonts w:ascii="Times New Roman" w:hAnsi="Times New Roman" w:cs="Times New Roman"/>
          <w:sz w:val="24"/>
          <w:szCs w:val="24"/>
          <w:lang w:val="lt-LT"/>
        </w:rPr>
        <w:t>i</w:t>
      </w:r>
      <w:r w:rsidR="00BA14AC" w:rsidRPr="00C44AD4">
        <w:rPr>
          <w:rFonts w:ascii="Times New Roman" w:hAnsi="Times New Roman" w:cs="Times New Roman"/>
          <w:sz w:val="24"/>
          <w:szCs w:val="24"/>
          <w:lang w:val="lt-LT"/>
        </w:rPr>
        <w:t xml:space="preserve"> komentarą, kurį vėliau </w:t>
      </w:r>
      <w:r w:rsidR="00326447" w:rsidRPr="00C44AD4">
        <w:rPr>
          <w:rFonts w:ascii="Times New Roman" w:hAnsi="Times New Roman" w:cs="Times New Roman"/>
          <w:sz w:val="24"/>
          <w:szCs w:val="24"/>
          <w:lang w:val="lt-LT"/>
        </w:rPr>
        <w:t>galėtų pasiekti</w:t>
      </w:r>
      <w:r w:rsidR="00BA14AC" w:rsidRPr="00C44AD4">
        <w:rPr>
          <w:rFonts w:ascii="Times New Roman" w:hAnsi="Times New Roman" w:cs="Times New Roman"/>
          <w:sz w:val="24"/>
          <w:szCs w:val="24"/>
          <w:lang w:val="lt-LT"/>
        </w:rPr>
        <w:t xml:space="preserve"> </w:t>
      </w:r>
      <w:r w:rsidR="002A492A" w:rsidRPr="00C44AD4">
        <w:rPr>
          <w:rFonts w:ascii="Times New Roman" w:hAnsi="Times New Roman" w:cs="Times New Roman"/>
          <w:sz w:val="24"/>
          <w:szCs w:val="24"/>
          <w:lang w:val="lt-LT"/>
        </w:rPr>
        <w:t>administratorius</w:t>
      </w:r>
      <w:r w:rsidR="00BA14AC" w:rsidRPr="00C44AD4">
        <w:rPr>
          <w:rFonts w:ascii="Times New Roman" w:hAnsi="Times New Roman" w:cs="Times New Roman"/>
          <w:sz w:val="24"/>
          <w:szCs w:val="24"/>
          <w:lang w:val="lt-LT"/>
        </w:rPr>
        <w:t>.</w:t>
      </w:r>
    </w:p>
    <w:p w14:paraId="62AE0F85" w14:textId="4BC1796D" w:rsidR="00BA14AC" w:rsidRPr="00C44AD4" w:rsidRDefault="00BA14AC" w:rsidP="00BA14AC">
      <w:pPr>
        <w:pStyle w:val="ListParagraph"/>
        <w:numPr>
          <w:ilvl w:val="0"/>
          <w:numId w:val="19"/>
        </w:numPr>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Pradiniai duomenys </w:t>
      </w:r>
      <w:r w:rsidR="007A35EC" w:rsidRPr="00C44AD4">
        <w:rPr>
          <w:rFonts w:ascii="Times New Roman" w:hAnsi="Times New Roman" w:cs="Times New Roman"/>
          <w:sz w:val="24"/>
          <w:szCs w:val="24"/>
          <w:lang w:val="lt-LT"/>
        </w:rPr>
        <w:t>–</w:t>
      </w:r>
      <w:r w:rsidRPr="00C44AD4">
        <w:rPr>
          <w:rFonts w:ascii="Times New Roman" w:hAnsi="Times New Roman" w:cs="Times New Roman"/>
          <w:sz w:val="24"/>
          <w:szCs w:val="24"/>
          <w:lang w:val="lt-LT"/>
        </w:rPr>
        <w:t xml:space="preserve"> pradinė duomenų bazė, kai naudotojas jau yra užsiregistravęs.</w:t>
      </w:r>
    </w:p>
    <w:p w14:paraId="467EBD07" w14:textId="77777777" w:rsidR="00B11452" w:rsidRPr="00C44AD4" w:rsidRDefault="00B11452" w:rsidP="00B11452">
      <w:pPr>
        <w:pStyle w:val="ListParagraph"/>
        <w:numPr>
          <w:ilvl w:val="0"/>
          <w:numId w:val="19"/>
        </w:numPr>
        <w:rPr>
          <w:rFonts w:ascii="Times New Roman" w:hAnsi="Times New Roman" w:cs="Times New Roman"/>
          <w:sz w:val="24"/>
          <w:szCs w:val="24"/>
          <w:lang w:val="lt-LT"/>
        </w:rPr>
      </w:pPr>
      <w:r w:rsidRPr="00C44AD4">
        <w:rPr>
          <w:rFonts w:ascii="Times New Roman" w:hAnsi="Times New Roman" w:cs="Times New Roman"/>
          <w:sz w:val="24"/>
          <w:szCs w:val="24"/>
          <w:lang w:val="lt-LT"/>
        </w:rPr>
        <w:t>Testavimo žingsniai:</w:t>
      </w:r>
    </w:p>
    <w:p w14:paraId="07267F34" w14:textId="77777777" w:rsidR="00B11452" w:rsidRPr="00C44AD4" w:rsidRDefault="00B11452" w:rsidP="002A492A">
      <w:pPr>
        <w:pStyle w:val="ListParagraph"/>
        <w:numPr>
          <w:ilvl w:val="1"/>
          <w:numId w:val="19"/>
        </w:numPr>
        <w:ind w:left="2127"/>
        <w:rPr>
          <w:rFonts w:ascii="Times New Roman" w:hAnsi="Times New Roman" w:cs="Times New Roman"/>
          <w:sz w:val="24"/>
          <w:szCs w:val="24"/>
          <w:lang w:val="lt-LT"/>
        </w:rPr>
      </w:pPr>
      <w:r w:rsidRPr="00C44AD4">
        <w:rPr>
          <w:rFonts w:ascii="Times New Roman" w:hAnsi="Times New Roman" w:cs="Times New Roman"/>
          <w:sz w:val="24"/>
          <w:szCs w:val="24"/>
          <w:lang w:val="lt-LT"/>
        </w:rPr>
        <w:t>Prisijungti prie paskyros.</w:t>
      </w:r>
    </w:p>
    <w:p w14:paraId="6AEA9035" w14:textId="3BFD1CEC" w:rsidR="00B11452" w:rsidRPr="00C44AD4" w:rsidRDefault="00B11452" w:rsidP="002A492A">
      <w:pPr>
        <w:pStyle w:val="ListParagraph"/>
        <w:numPr>
          <w:ilvl w:val="1"/>
          <w:numId w:val="19"/>
        </w:numPr>
        <w:ind w:left="2127"/>
        <w:rPr>
          <w:rFonts w:ascii="Times New Roman" w:hAnsi="Times New Roman" w:cs="Times New Roman"/>
          <w:sz w:val="24"/>
          <w:szCs w:val="24"/>
          <w:lang w:val="lt-LT"/>
        </w:rPr>
      </w:pPr>
      <w:r w:rsidRPr="00C44AD4">
        <w:rPr>
          <w:rFonts w:ascii="Times New Roman" w:hAnsi="Times New Roman" w:cs="Times New Roman"/>
          <w:sz w:val="24"/>
          <w:szCs w:val="24"/>
          <w:lang w:val="lt-LT"/>
        </w:rPr>
        <w:t>Atidaryti viršutinėje antraštėje esančią skiltį „</w:t>
      </w:r>
      <w:r w:rsidR="00326447" w:rsidRPr="00C44AD4">
        <w:rPr>
          <w:rFonts w:ascii="Times New Roman" w:hAnsi="Times New Roman" w:cs="Times New Roman"/>
          <w:sz w:val="24"/>
          <w:szCs w:val="24"/>
          <w:lang w:val="lt-LT"/>
        </w:rPr>
        <w:t>CONTACTS</w:t>
      </w:r>
      <w:r w:rsidRPr="00C44AD4">
        <w:rPr>
          <w:rFonts w:ascii="Times New Roman" w:hAnsi="Times New Roman" w:cs="Times New Roman"/>
          <w:sz w:val="24"/>
          <w:szCs w:val="24"/>
          <w:lang w:val="lt-LT"/>
        </w:rPr>
        <w:t>“.</w:t>
      </w:r>
    </w:p>
    <w:p w14:paraId="43AB2270" w14:textId="7AC09716" w:rsidR="00B11452" w:rsidRPr="00C44AD4" w:rsidRDefault="002829BB" w:rsidP="002A492A">
      <w:pPr>
        <w:pStyle w:val="ListParagraph"/>
        <w:numPr>
          <w:ilvl w:val="1"/>
          <w:numId w:val="19"/>
        </w:numPr>
        <w:ind w:left="2127"/>
        <w:rPr>
          <w:rFonts w:ascii="Times New Roman" w:hAnsi="Times New Roman" w:cs="Times New Roman"/>
          <w:sz w:val="24"/>
          <w:szCs w:val="24"/>
          <w:lang w:val="lt-LT"/>
        </w:rPr>
      </w:pPr>
      <w:r w:rsidRPr="00C44AD4">
        <w:rPr>
          <w:rFonts w:ascii="Times New Roman" w:hAnsi="Times New Roman" w:cs="Times New Roman"/>
          <w:color w:val="0D0D0D"/>
          <w:sz w:val="24"/>
          <w:szCs w:val="24"/>
          <w:shd w:val="clear" w:color="auto" w:fill="FFFFFF"/>
          <w:lang w:val="lt-LT"/>
        </w:rPr>
        <w:t>Įvesti komentarą į laukelį „LEAVE A COMMENT“</w:t>
      </w:r>
      <w:r w:rsidR="00B11452" w:rsidRPr="00C44AD4">
        <w:rPr>
          <w:rFonts w:ascii="Times New Roman" w:hAnsi="Times New Roman" w:cs="Times New Roman"/>
          <w:sz w:val="24"/>
          <w:szCs w:val="24"/>
          <w:lang w:val="lt-LT"/>
        </w:rPr>
        <w:t>.</w:t>
      </w:r>
    </w:p>
    <w:p w14:paraId="1754ECCB" w14:textId="2C7EBEE2" w:rsidR="00B11452" w:rsidRPr="00C44AD4" w:rsidRDefault="00B11452" w:rsidP="002A492A">
      <w:pPr>
        <w:pStyle w:val="ListParagraph"/>
        <w:numPr>
          <w:ilvl w:val="1"/>
          <w:numId w:val="19"/>
        </w:numPr>
        <w:ind w:left="2127"/>
        <w:rPr>
          <w:rFonts w:ascii="Times New Roman" w:hAnsi="Times New Roman" w:cs="Times New Roman"/>
          <w:sz w:val="24"/>
          <w:szCs w:val="24"/>
          <w:lang w:val="lt-LT"/>
        </w:rPr>
      </w:pPr>
      <w:r w:rsidRPr="00C44AD4">
        <w:rPr>
          <w:rFonts w:ascii="Times New Roman" w:hAnsi="Times New Roman" w:cs="Times New Roman"/>
          <w:sz w:val="24"/>
          <w:szCs w:val="24"/>
          <w:lang w:val="lt-LT"/>
        </w:rPr>
        <w:t>Paspausti mygtuką „</w:t>
      </w:r>
      <w:r w:rsidR="002829BB" w:rsidRPr="00C44AD4">
        <w:rPr>
          <w:rFonts w:ascii="Times New Roman" w:hAnsi="Times New Roman" w:cs="Times New Roman"/>
          <w:sz w:val="24"/>
          <w:szCs w:val="24"/>
          <w:lang w:val="lt-LT"/>
        </w:rPr>
        <w:t>Send</w:t>
      </w:r>
      <w:r w:rsidRPr="00C44AD4">
        <w:rPr>
          <w:rFonts w:ascii="Times New Roman" w:hAnsi="Times New Roman" w:cs="Times New Roman"/>
          <w:sz w:val="24"/>
          <w:szCs w:val="24"/>
          <w:lang w:val="lt-LT"/>
        </w:rPr>
        <w:t>“.</w:t>
      </w:r>
    </w:p>
    <w:p w14:paraId="1F5159BA" w14:textId="58D47208" w:rsidR="00D36A34" w:rsidRPr="00C44AD4" w:rsidRDefault="00D36A34" w:rsidP="00D36A34">
      <w:pPr>
        <w:pStyle w:val="ListParagraph"/>
        <w:numPr>
          <w:ilvl w:val="0"/>
          <w:numId w:val="19"/>
        </w:numPr>
        <w:rPr>
          <w:rFonts w:ascii="Times New Roman" w:hAnsi="Times New Roman" w:cs="Times New Roman"/>
          <w:sz w:val="24"/>
          <w:szCs w:val="24"/>
          <w:lang w:val="lt-LT"/>
        </w:rPr>
      </w:pPr>
      <w:r w:rsidRPr="00C44AD4">
        <w:rPr>
          <w:rFonts w:ascii="Times New Roman" w:hAnsi="Times New Roman" w:cs="Times New Roman"/>
          <w:sz w:val="24"/>
          <w:szCs w:val="24"/>
          <w:lang w:val="lt-LT"/>
        </w:rPr>
        <w:t>Testavimo atvejai:</w:t>
      </w:r>
    </w:p>
    <w:tbl>
      <w:tblPr>
        <w:tblStyle w:val="LightShading-Accent5"/>
        <w:tblW w:w="5000" w:type="pct"/>
        <w:tblLook w:val="04A0" w:firstRow="1" w:lastRow="0" w:firstColumn="1" w:lastColumn="0" w:noHBand="0" w:noVBand="1"/>
      </w:tblPr>
      <w:tblGrid>
        <w:gridCol w:w="3024"/>
        <w:gridCol w:w="3023"/>
        <w:gridCol w:w="3025"/>
      </w:tblGrid>
      <w:tr w:rsidR="00E32C46" w:rsidRPr="00C44AD4" w14:paraId="64908AC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3E0EB6AF" w14:textId="78E0A567" w:rsidR="00E32C46" w:rsidRPr="00C44AD4" w:rsidRDefault="00B35F39">
            <w:pPr>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Komentaro </w:t>
            </w:r>
            <w:r w:rsidR="00166652" w:rsidRPr="00C44AD4">
              <w:rPr>
                <w:rFonts w:ascii="Times New Roman" w:hAnsi="Times New Roman" w:cs="Times New Roman"/>
                <w:sz w:val="24"/>
                <w:szCs w:val="24"/>
                <w:lang w:val="lt-LT"/>
              </w:rPr>
              <w:t>egzistavimas</w:t>
            </w:r>
          </w:p>
        </w:tc>
        <w:tc>
          <w:tcPr>
            <w:tcW w:w="1666" w:type="pct"/>
          </w:tcPr>
          <w:p w14:paraId="55833F59" w14:textId="2044EDD7" w:rsidR="00E32C46" w:rsidRPr="00C44AD4" w:rsidRDefault="0016665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Komentaro būsena</w:t>
            </w:r>
          </w:p>
        </w:tc>
        <w:tc>
          <w:tcPr>
            <w:tcW w:w="1667" w:type="pct"/>
          </w:tcPr>
          <w:p w14:paraId="27222920" w14:textId="77777777" w:rsidR="00E32C46" w:rsidRPr="00C44AD4" w:rsidRDefault="00E32C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Laukiamas rezultatas</w:t>
            </w:r>
          </w:p>
        </w:tc>
      </w:tr>
      <w:tr w:rsidR="00E32C46" w:rsidRPr="00C44AD4" w14:paraId="2EEE985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18284863" w14:textId="29EFBF95" w:rsidR="00E32C46" w:rsidRPr="00C44AD4" w:rsidRDefault="00D4686C">
            <w:pPr>
              <w:rPr>
                <w:rFonts w:ascii="Times New Roman" w:hAnsi="Times New Roman" w:cs="Times New Roman"/>
                <w:sz w:val="24"/>
                <w:szCs w:val="24"/>
                <w:lang w:val="lt-LT"/>
              </w:rPr>
            </w:pPr>
            <w:r w:rsidRPr="00C44AD4">
              <w:rPr>
                <w:rFonts w:ascii="Times New Roman" w:hAnsi="Times New Roman" w:cs="Times New Roman"/>
                <w:sz w:val="24"/>
                <w:szCs w:val="24"/>
                <w:lang w:val="lt-LT"/>
              </w:rPr>
              <w:t>S</w:t>
            </w:r>
            <w:r w:rsidR="00380365" w:rsidRPr="00C44AD4">
              <w:rPr>
                <w:rFonts w:ascii="Times New Roman" w:hAnsi="Times New Roman" w:cs="Times New Roman"/>
                <w:sz w:val="24"/>
                <w:szCs w:val="24"/>
                <w:lang w:val="lt-LT"/>
              </w:rPr>
              <w:t>ukurtas ir išsiųstas</w:t>
            </w:r>
          </w:p>
        </w:tc>
        <w:tc>
          <w:tcPr>
            <w:tcW w:w="1666" w:type="pct"/>
          </w:tcPr>
          <w:p w14:paraId="5C6DC6DE" w14:textId="31CBC104" w:rsidR="00E32C46" w:rsidRPr="00C44AD4" w:rsidRDefault="000472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Užfiksuotas</w:t>
            </w:r>
            <w:r w:rsidR="00AF6394" w:rsidRPr="00C44AD4">
              <w:rPr>
                <w:rFonts w:ascii="Times New Roman" w:hAnsi="Times New Roman" w:cs="Times New Roman"/>
                <w:sz w:val="24"/>
                <w:szCs w:val="24"/>
                <w:lang w:val="lt-LT"/>
              </w:rPr>
              <w:t xml:space="preserve"> ir matomas</w:t>
            </w:r>
            <w:r w:rsidRPr="00C44AD4">
              <w:rPr>
                <w:rFonts w:ascii="Times New Roman" w:hAnsi="Times New Roman" w:cs="Times New Roman"/>
                <w:sz w:val="24"/>
                <w:szCs w:val="24"/>
                <w:lang w:val="lt-LT"/>
              </w:rPr>
              <w:t xml:space="preserve"> duomenų bazėje</w:t>
            </w:r>
          </w:p>
        </w:tc>
        <w:tc>
          <w:tcPr>
            <w:tcW w:w="1667" w:type="pct"/>
          </w:tcPr>
          <w:p w14:paraId="7A7328BB" w14:textId="7D0E5073" w:rsidR="00E32C46" w:rsidRPr="00C44AD4" w:rsidRDefault="000472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Administratorius mato ir gali pasiekti komentarą</w:t>
            </w:r>
          </w:p>
        </w:tc>
      </w:tr>
      <w:tr w:rsidR="00E32C46" w:rsidRPr="00C44AD4" w14:paraId="12E528A9" w14:textId="77777777">
        <w:tc>
          <w:tcPr>
            <w:cnfStyle w:val="001000000000" w:firstRow="0" w:lastRow="0" w:firstColumn="1" w:lastColumn="0" w:oddVBand="0" w:evenVBand="0" w:oddHBand="0" w:evenHBand="0" w:firstRowFirstColumn="0" w:firstRowLastColumn="0" w:lastRowFirstColumn="0" w:lastRowLastColumn="0"/>
            <w:tcW w:w="1666" w:type="pct"/>
          </w:tcPr>
          <w:p w14:paraId="125694E0" w14:textId="207A6E87" w:rsidR="00E32C46" w:rsidRPr="00C44AD4" w:rsidRDefault="00C25760">
            <w:pPr>
              <w:rPr>
                <w:rFonts w:ascii="Times New Roman" w:hAnsi="Times New Roman" w:cs="Times New Roman"/>
                <w:sz w:val="24"/>
                <w:szCs w:val="24"/>
                <w:lang w:val="lt-LT"/>
              </w:rPr>
            </w:pPr>
            <w:r w:rsidRPr="00C44AD4">
              <w:rPr>
                <w:rFonts w:ascii="Times New Roman" w:hAnsi="Times New Roman" w:cs="Times New Roman"/>
                <w:sz w:val="24"/>
                <w:szCs w:val="24"/>
                <w:lang w:val="lt-LT"/>
              </w:rPr>
              <w:t>Nes</w:t>
            </w:r>
            <w:r w:rsidR="0004722F" w:rsidRPr="00C44AD4">
              <w:rPr>
                <w:rFonts w:ascii="Times New Roman" w:hAnsi="Times New Roman" w:cs="Times New Roman"/>
                <w:sz w:val="24"/>
                <w:szCs w:val="24"/>
                <w:lang w:val="lt-LT"/>
              </w:rPr>
              <w:t xml:space="preserve">ukurtas ir </w:t>
            </w:r>
            <w:r w:rsidRPr="00C44AD4">
              <w:rPr>
                <w:rFonts w:ascii="Times New Roman" w:hAnsi="Times New Roman" w:cs="Times New Roman"/>
                <w:sz w:val="24"/>
                <w:szCs w:val="24"/>
                <w:lang w:val="lt-LT"/>
              </w:rPr>
              <w:t>ne</w:t>
            </w:r>
            <w:r w:rsidR="0004722F" w:rsidRPr="00C44AD4">
              <w:rPr>
                <w:rFonts w:ascii="Times New Roman" w:hAnsi="Times New Roman" w:cs="Times New Roman"/>
                <w:sz w:val="24"/>
                <w:szCs w:val="24"/>
                <w:lang w:val="lt-LT"/>
              </w:rPr>
              <w:t>išsiųstas</w:t>
            </w:r>
          </w:p>
        </w:tc>
        <w:tc>
          <w:tcPr>
            <w:tcW w:w="1666" w:type="pct"/>
          </w:tcPr>
          <w:p w14:paraId="1E9A1E5C" w14:textId="5F54571A" w:rsidR="00E32C46" w:rsidRPr="00C44AD4" w:rsidRDefault="00BB79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Neužfiksuotas ir nematomas duomenų bazėje</w:t>
            </w:r>
          </w:p>
        </w:tc>
        <w:tc>
          <w:tcPr>
            <w:tcW w:w="1667" w:type="pct"/>
          </w:tcPr>
          <w:p w14:paraId="198B5FC1" w14:textId="36EEB072" w:rsidR="00E32C46" w:rsidRPr="00C44AD4" w:rsidRDefault="00BB79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Administratorius </w:t>
            </w:r>
            <w:r w:rsidR="00421B10" w:rsidRPr="00C44AD4">
              <w:rPr>
                <w:rFonts w:ascii="Times New Roman" w:hAnsi="Times New Roman" w:cs="Times New Roman"/>
                <w:sz w:val="24"/>
                <w:szCs w:val="24"/>
                <w:lang w:val="lt-LT"/>
              </w:rPr>
              <w:t xml:space="preserve">mato </w:t>
            </w:r>
            <w:r w:rsidR="00D36A34" w:rsidRPr="00C44AD4">
              <w:rPr>
                <w:rFonts w:ascii="Times New Roman" w:hAnsi="Times New Roman" w:cs="Times New Roman"/>
                <w:sz w:val="24"/>
                <w:szCs w:val="24"/>
                <w:lang w:val="lt-LT"/>
              </w:rPr>
              <w:t>anksčiau buvusius komentarus</w:t>
            </w:r>
          </w:p>
        </w:tc>
      </w:tr>
    </w:tbl>
    <w:p w14:paraId="0A54078C" w14:textId="77777777" w:rsidR="00B11452" w:rsidRPr="00C44AD4" w:rsidRDefault="00B11452" w:rsidP="00B11452">
      <w:pPr>
        <w:rPr>
          <w:rFonts w:ascii="Times New Roman" w:hAnsi="Times New Roman" w:cs="Times New Roman"/>
          <w:sz w:val="24"/>
          <w:szCs w:val="24"/>
          <w:lang w:val="lt-LT"/>
        </w:rPr>
      </w:pPr>
    </w:p>
    <w:p w14:paraId="01EF0284" w14:textId="4131524C" w:rsidR="00B11452" w:rsidRPr="00C44AD4" w:rsidRDefault="00D468B5" w:rsidP="007157A3">
      <w:pPr>
        <w:pStyle w:val="ListParagraph"/>
        <w:numPr>
          <w:ilvl w:val="0"/>
          <w:numId w:val="8"/>
        </w:numPr>
        <w:rPr>
          <w:rFonts w:ascii="Times New Roman" w:hAnsi="Times New Roman" w:cs="Times New Roman"/>
          <w:sz w:val="24"/>
          <w:szCs w:val="24"/>
          <w:lang w:val="lt-LT"/>
        </w:rPr>
      </w:pPr>
      <w:r w:rsidRPr="00C44AD4">
        <w:rPr>
          <w:rFonts w:ascii="Times New Roman" w:hAnsi="Times New Roman" w:cs="Times New Roman"/>
          <w:sz w:val="24"/>
          <w:szCs w:val="24"/>
          <w:lang w:val="lt-LT"/>
        </w:rPr>
        <w:t>Pasiekimų rinkimas ir sa</w:t>
      </w:r>
      <w:r w:rsidR="00372788" w:rsidRPr="00C44AD4">
        <w:rPr>
          <w:rFonts w:ascii="Times New Roman" w:hAnsi="Times New Roman" w:cs="Times New Roman"/>
          <w:sz w:val="24"/>
          <w:szCs w:val="24"/>
          <w:lang w:val="lt-LT"/>
        </w:rPr>
        <w:t>ugojimas</w:t>
      </w:r>
    </w:p>
    <w:p w14:paraId="406EF45F" w14:textId="1168ECBF" w:rsidR="00372788" w:rsidRPr="00C44AD4" w:rsidRDefault="00372788" w:rsidP="004C286C">
      <w:pPr>
        <w:pStyle w:val="ListParagraph"/>
        <w:numPr>
          <w:ilvl w:val="1"/>
          <w:numId w:val="21"/>
        </w:numPr>
        <w:rPr>
          <w:rFonts w:ascii="Times New Roman" w:hAnsi="Times New Roman" w:cs="Times New Roman"/>
          <w:sz w:val="24"/>
          <w:szCs w:val="24"/>
          <w:lang w:val="lt-LT"/>
        </w:rPr>
      </w:pPr>
      <w:r w:rsidRPr="00C44AD4">
        <w:rPr>
          <w:rFonts w:ascii="Times New Roman" w:hAnsi="Times New Roman" w:cs="Times New Roman"/>
          <w:sz w:val="24"/>
          <w:szCs w:val="24"/>
          <w:lang w:val="lt-LT"/>
        </w:rPr>
        <w:t>Aprašymas – šis testavimas skirtas patikrinti, ar naudotoj</w:t>
      </w:r>
      <w:r w:rsidR="007A248E" w:rsidRPr="00C44AD4">
        <w:rPr>
          <w:rFonts w:ascii="Times New Roman" w:hAnsi="Times New Roman" w:cs="Times New Roman"/>
          <w:sz w:val="24"/>
          <w:szCs w:val="24"/>
          <w:lang w:val="lt-LT"/>
        </w:rPr>
        <w:t>as, pasiekęs tam tikrus tikslus</w:t>
      </w:r>
      <w:r w:rsidR="002C45FC" w:rsidRPr="00C44AD4">
        <w:rPr>
          <w:rFonts w:ascii="Times New Roman" w:hAnsi="Times New Roman" w:cs="Times New Roman"/>
          <w:sz w:val="24"/>
          <w:szCs w:val="24"/>
          <w:lang w:val="lt-LT"/>
        </w:rPr>
        <w:t>, gauna atitinkamus</w:t>
      </w:r>
      <w:r w:rsidR="0060203E" w:rsidRPr="00C44AD4">
        <w:rPr>
          <w:rFonts w:ascii="Times New Roman" w:hAnsi="Times New Roman" w:cs="Times New Roman"/>
          <w:sz w:val="24"/>
          <w:szCs w:val="24"/>
          <w:lang w:val="lt-LT"/>
        </w:rPr>
        <w:t xml:space="preserve"> pasiekimus ir</w:t>
      </w:r>
      <w:r w:rsidR="00FA5785" w:rsidRPr="00C44AD4">
        <w:rPr>
          <w:rFonts w:ascii="Times New Roman" w:hAnsi="Times New Roman" w:cs="Times New Roman"/>
          <w:sz w:val="24"/>
          <w:szCs w:val="24"/>
          <w:lang w:val="lt-LT"/>
        </w:rPr>
        <w:t xml:space="preserve"> </w:t>
      </w:r>
      <w:r w:rsidR="00782D0A" w:rsidRPr="00C44AD4">
        <w:rPr>
          <w:rFonts w:ascii="Times New Roman" w:hAnsi="Times New Roman" w:cs="Times New Roman"/>
          <w:sz w:val="24"/>
          <w:szCs w:val="24"/>
          <w:lang w:val="lt-LT"/>
        </w:rPr>
        <w:t xml:space="preserve">gali prie jų </w:t>
      </w:r>
      <w:r w:rsidR="00835609" w:rsidRPr="00C44AD4">
        <w:rPr>
          <w:rFonts w:ascii="Times New Roman" w:hAnsi="Times New Roman" w:cs="Times New Roman"/>
          <w:sz w:val="24"/>
          <w:szCs w:val="24"/>
          <w:lang w:val="lt-LT"/>
        </w:rPr>
        <w:t>prieiti.</w:t>
      </w:r>
    </w:p>
    <w:p w14:paraId="7BA1A691" w14:textId="77777777" w:rsidR="00372788" w:rsidRPr="00C44AD4" w:rsidRDefault="00372788" w:rsidP="004C286C">
      <w:pPr>
        <w:pStyle w:val="ListParagraph"/>
        <w:numPr>
          <w:ilvl w:val="1"/>
          <w:numId w:val="21"/>
        </w:numPr>
        <w:rPr>
          <w:rFonts w:ascii="Times New Roman" w:hAnsi="Times New Roman" w:cs="Times New Roman"/>
          <w:sz w:val="24"/>
          <w:szCs w:val="24"/>
          <w:lang w:val="lt-LT"/>
        </w:rPr>
      </w:pPr>
      <w:r w:rsidRPr="00C44AD4">
        <w:rPr>
          <w:rFonts w:ascii="Times New Roman" w:hAnsi="Times New Roman" w:cs="Times New Roman"/>
          <w:sz w:val="24"/>
          <w:szCs w:val="24"/>
          <w:lang w:val="lt-LT"/>
        </w:rPr>
        <w:t>Pradiniai duomenys - pradinė duomenų bazė, kai naudotojas jau yra užsiregistravęs.</w:t>
      </w:r>
    </w:p>
    <w:p w14:paraId="03800283" w14:textId="77777777" w:rsidR="00372788" w:rsidRPr="00C44AD4" w:rsidRDefault="00372788" w:rsidP="004C286C">
      <w:pPr>
        <w:pStyle w:val="ListParagraph"/>
        <w:numPr>
          <w:ilvl w:val="1"/>
          <w:numId w:val="21"/>
        </w:numPr>
        <w:rPr>
          <w:rFonts w:ascii="Times New Roman" w:hAnsi="Times New Roman" w:cs="Times New Roman"/>
          <w:sz w:val="24"/>
          <w:szCs w:val="24"/>
          <w:lang w:val="lt-LT"/>
        </w:rPr>
      </w:pPr>
      <w:r w:rsidRPr="00C44AD4">
        <w:rPr>
          <w:rFonts w:ascii="Times New Roman" w:hAnsi="Times New Roman" w:cs="Times New Roman"/>
          <w:sz w:val="24"/>
          <w:szCs w:val="24"/>
          <w:lang w:val="lt-LT"/>
        </w:rPr>
        <w:t>Testavimo žingsniai:</w:t>
      </w:r>
    </w:p>
    <w:p w14:paraId="60ED1C8D" w14:textId="77777777" w:rsidR="00372788" w:rsidRPr="00C44AD4" w:rsidRDefault="00372788" w:rsidP="007A248E">
      <w:pPr>
        <w:pStyle w:val="ListParagraph"/>
        <w:numPr>
          <w:ilvl w:val="2"/>
          <w:numId w:val="22"/>
        </w:numPr>
        <w:ind w:left="2127"/>
        <w:rPr>
          <w:rFonts w:ascii="Times New Roman" w:hAnsi="Times New Roman" w:cs="Times New Roman"/>
          <w:sz w:val="24"/>
          <w:szCs w:val="24"/>
          <w:lang w:val="lt-LT"/>
        </w:rPr>
      </w:pPr>
      <w:r w:rsidRPr="00C44AD4">
        <w:rPr>
          <w:rFonts w:ascii="Times New Roman" w:hAnsi="Times New Roman" w:cs="Times New Roman"/>
          <w:sz w:val="24"/>
          <w:szCs w:val="24"/>
          <w:lang w:val="lt-LT"/>
        </w:rPr>
        <w:t>Prisijungti prie paskyros.</w:t>
      </w:r>
    </w:p>
    <w:p w14:paraId="036D3993" w14:textId="5FFF50B7" w:rsidR="00372788" w:rsidRPr="00C44AD4" w:rsidRDefault="00372788" w:rsidP="007A248E">
      <w:pPr>
        <w:pStyle w:val="ListParagraph"/>
        <w:numPr>
          <w:ilvl w:val="2"/>
          <w:numId w:val="22"/>
        </w:numPr>
        <w:ind w:left="2127"/>
        <w:rPr>
          <w:rFonts w:ascii="Times New Roman" w:hAnsi="Times New Roman" w:cs="Times New Roman"/>
          <w:sz w:val="24"/>
          <w:szCs w:val="24"/>
          <w:lang w:val="lt-LT"/>
        </w:rPr>
      </w:pPr>
      <w:r w:rsidRPr="00C44AD4">
        <w:rPr>
          <w:rFonts w:ascii="Times New Roman" w:hAnsi="Times New Roman" w:cs="Times New Roman"/>
          <w:sz w:val="24"/>
          <w:szCs w:val="24"/>
          <w:lang w:val="lt-LT"/>
        </w:rPr>
        <w:t>Atidaryti viršutinėje antraštėje esančią skiltį „</w:t>
      </w:r>
      <w:r w:rsidR="00835609" w:rsidRPr="00C44AD4">
        <w:rPr>
          <w:rFonts w:ascii="Times New Roman" w:hAnsi="Times New Roman" w:cs="Times New Roman"/>
          <w:sz w:val="24"/>
          <w:szCs w:val="24"/>
          <w:lang w:val="lt-LT"/>
        </w:rPr>
        <w:t>ACHIEVEMENTS</w:t>
      </w:r>
      <w:r w:rsidRPr="00C44AD4">
        <w:rPr>
          <w:rFonts w:ascii="Times New Roman" w:hAnsi="Times New Roman" w:cs="Times New Roman"/>
          <w:sz w:val="24"/>
          <w:szCs w:val="24"/>
          <w:lang w:val="lt-LT"/>
        </w:rPr>
        <w:t>“.</w:t>
      </w:r>
    </w:p>
    <w:p w14:paraId="1046628B" w14:textId="1A871B99" w:rsidR="00372788" w:rsidRPr="00C44AD4" w:rsidRDefault="00F73C8E" w:rsidP="007A248E">
      <w:pPr>
        <w:pStyle w:val="ListParagraph"/>
        <w:numPr>
          <w:ilvl w:val="2"/>
          <w:numId w:val="22"/>
        </w:numPr>
        <w:ind w:left="2127"/>
        <w:rPr>
          <w:rFonts w:ascii="Times New Roman" w:hAnsi="Times New Roman" w:cs="Times New Roman"/>
          <w:sz w:val="24"/>
          <w:szCs w:val="24"/>
          <w:lang w:val="lt-LT"/>
        </w:rPr>
      </w:pPr>
      <w:r w:rsidRPr="00C44AD4">
        <w:rPr>
          <w:rFonts w:ascii="Times New Roman" w:hAnsi="Times New Roman" w:cs="Times New Roman"/>
          <w:color w:val="0D0D0D"/>
          <w:sz w:val="24"/>
          <w:szCs w:val="24"/>
          <w:shd w:val="clear" w:color="auto" w:fill="FFFFFF"/>
          <w:lang w:val="lt-LT"/>
        </w:rPr>
        <w:t>Patikrinti surinktų pasiekimų sąrašą</w:t>
      </w:r>
      <w:r w:rsidR="00372788" w:rsidRPr="00C44AD4">
        <w:rPr>
          <w:rFonts w:ascii="Times New Roman" w:hAnsi="Times New Roman" w:cs="Times New Roman"/>
          <w:sz w:val="24"/>
          <w:szCs w:val="24"/>
          <w:lang w:val="lt-LT"/>
        </w:rPr>
        <w:t>.</w:t>
      </w:r>
    </w:p>
    <w:p w14:paraId="4EA4E0FF" w14:textId="1057AB7F" w:rsidR="00372788" w:rsidRPr="00C44AD4" w:rsidRDefault="00372788" w:rsidP="00E3602A">
      <w:pPr>
        <w:pStyle w:val="ListParagraph"/>
        <w:numPr>
          <w:ilvl w:val="1"/>
          <w:numId w:val="21"/>
        </w:numPr>
        <w:rPr>
          <w:rFonts w:ascii="Times New Roman" w:hAnsi="Times New Roman" w:cs="Times New Roman"/>
          <w:sz w:val="24"/>
          <w:szCs w:val="24"/>
          <w:lang w:val="lt-LT"/>
        </w:rPr>
      </w:pPr>
      <w:r w:rsidRPr="00C44AD4">
        <w:rPr>
          <w:rFonts w:ascii="Times New Roman" w:hAnsi="Times New Roman" w:cs="Times New Roman"/>
          <w:sz w:val="24"/>
          <w:szCs w:val="24"/>
          <w:lang w:val="lt-LT"/>
        </w:rPr>
        <w:t>Testavimo atvejai:</w:t>
      </w:r>
    </w:p>
    <w:tbl>
      <w:tblPr>
        <w:tblStyle w:val="LightShading-Accent5"/>
        <w:tblW w:w="5000" w:type="pct"/>
        <w:tblLook w:val="04A0" w:firstRow="1" w:lastRow="0" w:firstColumn="1" w:lastColumn="0" w:noHBand="0" w:noVBand="1"/>
      </w:tblPr>
      <w:tblGrid>
        <w:gridCol w:w="3024"/>
        <w:gridCol w:w="3023"/>
        <w:gridCol w:w="3025"/>
      </w:tblGrid>
      <w:tr w:rsidR="00E3602A" w:rsidRPr="00C44AD4" w14:paraId="12B9622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0BA53F34" w14:textId="285577AC" w:rsidR="00E3602A" w:rsidRPr="00C44AD4" w:rsidRDefault="007F6E1E">
            <w:pPr>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Naudotojo </w:t>
            </w:r>
            <w:r w:rsidR="00F04955" w:rsidRPr="00C44AD4">
              <w:rPr>
                <w:rFonts w:ascii="Times New Roman" w:hAnsi="Times New Roman" w:cs="Times New Roman"/>
                <w:sz w:val="24"/>
                <w:szCs w:val="24"/>
                <w:lang w:val="lt-LT"/>
              </w:rPr>
              <w:t>progresas</w:t>
            </w:r>
          </w:p>
        </w:tc>
        <w:tc>
          <w:tcPr>
            <w:tcW w:w="1666" w:type="pct"/>
          </w:tcPr>
          <w:p w14:paraId="5D7667E2" w14:textId="02338CA7" w:rsidR="00E3602A" w:rsidRPr="00C44AD4" w:rsidRDefault="00EA35B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Pasiekimo</w:t>
            </w:r>
            <w:r w:rsidR="00E3602A" w:rsidRPr="00C44AD4">
              <w:rPr>
                <w:rFonts w:ascii="Times New Roman" w:hAnsi="Times New Roman" w:cs="Times New Roman"/>
                <w:sz w:val="24"/>
                <w:szCs w:val="24"/>
                <w:lang w:val="lt-LT"/>
              </w:rPr>
              <w:t xml:space="preserve"> būsena</w:t>
            </w:r>
          </w:p>
        </w:tc>
        <w:tc>
          <w:tcPr>
            <w:tcW w:w="1667" w:type="pct"/>
          </w:tcPr>
          <w:p w14:paraId="227C3992" w14:textId="77777777" w:rsidR="00E3602A" w:rsidRPr="00C44AD4" w:rsidRDefault="00E360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Laukiamas rezultatas</w:t>
            </w:r>
          </w:p>
        </w:tc>
      </w:tr>
      <w:tr w:rsidR="00E3602A" w:rsidRPr="00C44AD4" w14:paraId="4D67F7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2A61F43F" w14:textId="77777777" w:rsidR="00E3602A" w:rsidRPr="00C44AD4" w:rsidRDefault="003D5727">
            <w:pPr>
              <w:rPr>
                <w:rFonts w:ascii="Times New Roman" w:hAnsi="Times New Roman" w:cs="Times New Roman"/>
                <w:b w:val="0"/>
                <w:bCs w:val="0"/>
                <w:sz w:val="24"/>
                <w:szCs w:val="24"/>
                <w:lang w:val="lt-LT"/>
              </w:rPr>
            </w:pPr>
            <w:r w:rsidRPr="00C44AD4">
              <w:rPr>
                <w:rFonts w:ascii="Times New Roman" w:hAnsi="Times New Roman" w:cs="Times New Roman"/>
                <w:sz w:val="24"/>
                <w:szCs w:val="24"/>
                <w:lang w:val="lt-LT"/>
              </w:rPr>
              <w:t xml:space="preserve">Pradinis svoris: </w:t>
            </w:r>
            <w:r w:rsidR="00C33415" w:rsidRPr="00C44AD4">
              <w:rPr>
                <w:rFonts w:ascii="Times New Roman" w:hAnsi="Times New Roman" w:cs="Times New Roman"/>
                <w:sz w:val="24"/>
                <w:szCs w:val="24"/>
                <w:lang w:val="lt-LT"/>
              </w:rPr>
              <w:t>90 kg</w:t>
            </w:r>
          </w:p>
          <w:p w14:paraId="1F811946" w14:textId="77777777" w:rsidR="00C33415" w:rsidRPr="00C44AD4" w:rsidRDefault="00360ADB">
            <w:pPr>
              <w:rPr>
                <w:rFonts w:ascii="Times New Roman" w:hAnsi="Times New Roman" w:cs="Times New Roman"/>
                <w:b w:val="0"/>
                <w:bCs w:val="0"/>
                <w:sz w:val="24"/>
                <w:szCs w:val="24"/>
                <w:lang w:val="lt-LT"/>
              </w:rPr>
            </w:pPr>
            <w:r w:rsidRPr="00C44AD4">
              <w:rPr>
                <w:rFonts w:ascii="Times New Roman" w:hAnsi="Times New Roman" w:cs="Times New Roman"/>
                <w:sz w:val="24"/>
                <w:szCs w:val="24"/>
                <w:lang w:val="lt-LT"/>
              </w:rPr>
              <w:t>Norimas svoris: 80 kg</w:t>
            </w:r>
          </w:p>
          <w:p w14:paraId="6CF7D413" w14:textId="7FFD1B8D" w:rsidR="00360ADB" w:rsidRPr="00C44AD4" w:rsidRDefault="00040C84">
            <w:pPr>
              <w:rPr>
                <w:rFonts w:ascii="Times New Roman" w:hAnsi="Times New Roman" w:cs="Times New Roman"/>
                <w:sz w:val="24"/>
                <w:szCs w:val="24"/>
                <w:lang w:val="lt-LT"/>
              </w:rPr>
            </w:pPr>
            <w:r w:rsidRPr="00C44AD4">
              <w:rPr>
                <w:rFonts w:ascii="Times New Roman" w:hAnsi="Times New Roman" w:cs="Times New Roman"/>
                <w:sz w:val="24"/>
                <w:szCs w:val="24"/>
                <w:lang w:val="lt-LT"/>
              </w:rPr>
              <w:t>Dabartinis svoris: 85 kg</w:t>
            </w:r>
          </w:p>
        </w:tc>
        <w:tc>
          <w:tcPr>
            <w:tcW w:w="1666" w:type="pct"/>
          </w:tcPr>
          <w:p w14:paraId="7A8FCF8A" w14:textId="14988A1C" w:rsidR="00E3602A" w:rsidRPr="00C44AD4" w:rsidRDefault="00040C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Įgytas</w:t>
            </w:r>
            <w:r w:rsidR="00821D8C" w:rsidRPr="00C44AD4">
              <w:rPr>
                <w:rFonts w:ascii="Times New Roman" w:hAnsi="Times New Roman" w:cs="Times New Roman"/>
                <w:sz w:val="24"/>
                <w:szCs w:val="24"/>
                <w:lang w:val="lt-LT"/>
              </w:rPr>
              <w:t xml:space="preserve"> pasiekimas –</w:t>
            </w:r>
            <w:r w:rsidRPr="00C44AD4">
              <w:rPr>
                <w:rFonts w:ascii="Times New Roman" w:hAnsi="Times New Roman" w:cs="Times New Roman"/>
                <w:sz w:val="24"/>
                <w:szCs w:val="24"/>
                <w:lang w:val="lt-LT"/>
              </w:rPr>
              <w:t xml:space="preserve"> „Tu jau pusiaukelėje“</w:t>
            </w:r>
            <w:r w:rsidR="00360B82" w:rsidRPr="00C44AD4">
              <w:rPr>
                <w:rFonts w:ascii="Times New Roman" w:hAnsi="Times New Roman" w:cs="Times New Roman"/>
                <w:sz w:val="24"/>
                <w:szCs w:val="24"/>
                <w:lang w:val="lt-LT"/>
              </w:rPr>
              <w:t>,</w:t>
            </w:r>
            <w:r w:rsidR="00445391" w:rsidRPr="00C44AD4">
              <w:rPr>
                <w:rFonts w:ascii="Times New Roman" w:hAnsi="Times New Roman" w:cs="Times New Roman"/>
                <w:sz w:val="24"/>
                <w:szCs w:val="24"/>
                <w:lang w:val="lt-LT"/>
              </w:rPr>
              <w:t xml:space="preserve"> rodantis, jog pas</w:t>
            </w:r>
            <w:r w:rsidR="007F59D2" w:rsidRPr="00C44AD4">
              <w:rPr>
                <w:rFonts w:ascii="Times New Roman" w:hAnsi="Times New Roman" w:cs="Times New Roman"/>
                <w:sz w:val="24"/>
                <w:szCs w:val="24"/>
                <w:lang w:val="lt-LT"/>
              </w:rPr>
              <w:t>iekta 50% numatyto tikslo</w:t>
            </w:r>
          </w:p>
        </w:tc>
        <w:tc>
          <w:tcPr>
            <w:tcW w:w="1667" w:type="pct"/>
          </w:tcPr>
          <w:p w14:paraId="7A19DE09" w14:textId="2E62CFEF" w:rsidR="00E3602A" w:rsidRPr="00C44AD4" w:rsidRDefault="004D2E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Pasiekimas įrašytas ir matomas </w:t>
            </w:r>
            <w:r w:rsidR="00030BD2" w:rsidRPr="00C44AD4">
              <w:rPr>
                <w:rFonts w:ascii="Times New Roman" w:hAnsi="Times New Roman" w:cs="Times New Roman"/>
                <w:sz w:val="24"/>
                <w:szCs w:val="24"/>
                <w:lang w:val="lt-LT"/>
              </w:rPr>
              <w:t>„ACHIEVEMENTS“</w:t>
            </w:r>
            <w:r w:rsidR="009F4453" w:rsidRPr="00C44AD4">
              <w:rPr>
                <w:rFonts w:ascii="Times New Roman" w:hAnsi="Times New Roman" w:cs="Times New Roman"/>
                <w:sz w:val="24"/>
                <w:szCs w:val="24"/>
                <w:lang w:val="lt-LT"/>
              </w:rPr>
              <w:t xml:space="preserve"> skiltyje</w:t>
            </w:r>
          </w:p>
        </w:tc>
      </w:tr>
      <w:tr w:rsidR="00E3602A" w:rsidRPr="00C44AD4" w14:paraId="7F9A614E" w14:textId="77777777">
        <w:tc>
          <w:tcPr>
            <w:cnfStyle w:val="001000000000" w:firstRow="0" w:lastRow="0" w:firstColumn="1" w:lastColumn="0" w:oddVBand="0" w:evenVBand="0" w:oddHBand="0" w:evenHBand="0" w:firstRowFirstColumn="0" w:firstRowLastColumn="0" w:lastRowFirstColumn="0" w:lastRowLastColumn="0"/>
            <w:tcW w:w="1666" w:type="pct"/>
          </w:tcPr>
          <w:p w14:paraId="711F7552" w14:textId="77777777" w:rsidR="00F61BFD" w:rsidRPr="00C44AD4" w:rsidRDefault="00F61BFD" w:rsidP="00F61BFD">
            <w:pPr>
              <w:rPr>
                <w:rFonts w:ascii="Times New Roman" w:hAnsi="Times New Roman" w:cs="Times New Roman"/>
                <w:b w:val="0"/>
                <w:bCs w:val="0"/>
                <w:sz w:val="24"/>
                <w:szCs w:val="24"/>
                <w:lang w:val="lt-LT"/>
              </w:rPr>
            </w:pPr>
            <w:r w:rsidRPr="00C44AD4">
              <w:rPr>
                <w:rFonts w:ascii="Times New Roman" w:hAnsi="Times New Roman" w:cs="Times New Roman"/>
                <w:sz w:val="24"/>
                <w:szCs w:val="24"/>
                <w:lang w:val="lt-LT"/>
              </w:rPr>
              <w:t>Pradinis svoris: 90 kg</w:t>
            </w:r>
          </w:p>
          <w:p w14:paraId="5EE4B3B0" w14:textId="77777777" w:rsidR="00F61BFD" w:rsidRPr="00C44AD4" w:rsidRDefault="00F61BFD" w:rsidP="00F61BFD">
            <w:pPr>
              <w:rPr>
                <w:rFonts w:ascii="Times New Roman" w:hAnsi="Times New Roman" w:cs="Times New Roman"/>
                <w:b w:val="0"/>
                <w:bCs w:val="0"/>
                <w:sz w:val="24"/>
                <w:szCs w:val="24"/>
                <w:lang w:val="lt-LT"/>
              </w:rPr>
            </w:pPr>
            <w:r w:rsidRPr="00C44AD4">
              <w:rPr>
                <w:rFonts w:ascii="Times New Roman" w:hAnsi="Times New Roman" w:cs="Times New Roman"/>
                <w:sz w:val="24"/>
                <w:szCs w:val="24"/>
                <w:lang w:val="lt-LT"/>
              </w:rPr>
              <w:t>Norimas svoris: 80 kg</w:t>
            </w:r>
          </w:p>
          <w:p w14:paraId="2895A428" w14:textId="06697006" w:rsidR="00E3602A" w:rsidRPr="00C44AD4" w:rsidRDefault="00F61BFD" w:rsidP="00F61BFD">
            <w:pPr>
              <w:rPr>
                <w:rFonts w:ascii="Times New Roman" w:hAnsi="Times New Roman" w:cs="Times New Roman"/>
                <w:sz w:val="24"/>
                <w:szCs w:val="24"/>
                <w:lang w:val="lt-LT"/>
              </w:rPr>
            </w:pPr>
            <w:r w:rsidRPr="00C44AD4">
              <w:rPr>
                <w:rFonts w:ascii="Times New Roman" w:hAnsi="Times New Roman" w:cs="Times New Roman"/>
                <w:sz w:val="24"/>
                <w:szCs w:val="24"/>
                <w:lang w:val="lt-LT"/>
              </w:rPr>
              <w:t>Dabartinis svoris: 8</w:t>
            </w:r>
            <w:r w:rsidR="007801CB" w:rsidRPr="00C44AD4">
              <w:rPr>
                <w:rFonts w:ascii="Times New Roman" w:hAnsi="Times New Roman" w:cs="Times New Roman"/>
                <w:sz w:val="24"/>
                <w:szCs w:val="24"/>
                <w:lang w:val="lt-LT"/>
              </w:rPr>
              <w:t>8</w:t>
            </w:r>
            <w:r w:rsidRPr="00C44AD4">
              <w:rPr>
                <w:rFonts w:ascii="Times New Roman" w:hAnsi="Times New Roman" w:cs="Times New Roman"/>
                <w:sz w:val="24"/>
                <w:szCs w:val="24"/>
                <w:lang w:val="lt-LT"/>
              </w:rPr>
              <w:t xml:space="preserve"> kg</w:t>
            </w:r>
          </w:p>
        </w:tc>
        <w:tc>
          <w:tcPr>
            <w:tcW w:w="1666" w:type="pct"/>
          </w:tcPr>
          <w:p w14:paraId="0FC7531F" w14:textId="5E3E6127" w:rsidR="00E3602A" w:rsidRPr="00C44AD4" w:rsidRDefault="007801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Naujų pasiekimų neįgyta</w:t>
            </w:r>
          </w:p>
        </w:tc>
        <w:tc>
          <w:tcPr>
            <w:tcW w:w="1667" w:type="pct"/>
          </w:tcPr>
          <w:p w14:paraId="6CCC95C4" w14:textId="0DF58F4A" w:rsidR="00E3602A" w:rsidRPr="00C44AD4" w:rsidRDefault="007801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Naujų įrašų </w:t>
            </w:r>
            <w:r w:rsidR="009F4453" w:rsidRPr="00C44AD4">
              <w:rPr>
                <w:rFonts w:ascii="Times New Roman" w:hAnsi="Times New Roman" w:cs="Times New Roman"/>
                <w:sz w:val="24"/>
                <w:szCs w:val="24"/>
                <w:lang w:val="lt-LT"/>
              </w:rPr>
              <w:t>„ACHIEVEMENTS“ skiltyje nėra</w:t>
            </w:r>
          </w:p>
        </w:tc>
      </w:tr>
    </w:tbl>
    <w:p w14:paraId="5E3C342A" w14:textId="77777777" w:rsidR="009F4453" w:rsidRPr="00C44AD4" w:rsidRDefault="009F4453" w:rsidP="009F4453">
      <w:pPr>
        <w:rPr>
          <w:rFonts w:ascii="Times New Roman" w:hAnsi="Times New Roman" w:cs="Times New Roman"/>
          <w:sz w:val="24"/>
          <w:szCs w:val="24"/>
          <w:lang w:val="lt-LT"/>
        </w:rPr>
      </w:pPr>
    </w:p>
    <w:p w14:paraId="3DE86399" w14:textId="0A75890D" w:rsidR="00D740ED" w:rsidRPr="00C44AD4" w:rsidRDefault="0004577F" w:rsidP="009F4453">
      <w:pPr>
        <w:pStyle w:val="ListParagraph"/>
        <w:numPr>
          <w:ilvl w:val="0"/>
          <w:numId w:val="24"/>
        </w:numPr>
        <w:ind w:left="709"/>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Naudotojo paskyros </w:t>
      </w:r>
      <w:r w:rsidR="00E35689" w:rsidRPr="00C44AD4">
        <w:rPr>
          <w:rFonts w:ascii="Times New Roman" w:hAnsi="Times New Roman" w:cs="Times New Roman"/>
          <w:sz w:val="24"/>
          <w:szCs w:val="24"/>
          <w:lang w:val="lt-LT"/>
        </w:rPr>
        <w:t>šalinimas</w:t>
      </w:r>
    </w:p>
    <w:p w14:paraId="486001F9" w14:textId="5A177CE1" w:rsidR="0004577F" w:rsidRPr="00C44AD4" w:rsidRDefault="0004577F" w:rsidP="0004577F">
      <w:pPr>
        <w:pStyle w:val="ListParagraph"/>
        <w:numPr>
          <w:ilvl w:val="1"/>
          <w:numId w:val="21"/>
        </w:numPr>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Aprašymas – </w:t>
      </w:r>
      <w:r w:rsidR="00E32E4E" w:rsidRPr="00C44AD4">
        <w:rPr>
          <w:rFonts w:ascii="Times New Roman" w:hAnsi="Times New Roman" w:cs="Times New Roman"/>
          <w:color w:val="0D0D0D"/>
          <w:sz w:val="24"/>
          <w:szCs w:val="24"/>
          <w:shd w:val="clear" w:color="auto" w:fill="FFFFFF"/>
          <w:lang w:val="lt-LT"/>
        </w:rPr>
        <w:t>šis testas skirtas patikrinti, ar administratorius gali sėkmingai ištrinti naudotojo profilį iš sistemos</w:t>
      </w:r>
      <w:r w:rsidR="00A50092" w:rsidRPr="00C44AD4">
        <w:rPr>
          <w:rFonts w:ascii="Times New Roman" w:hAnsi="Times New Roman" w:cs="Times New Roman"/>
          <w:color w:val="0D0D0D"/>
          <w:sz w:val="24"/>
          <w:szCs w:val="24"/>
          <w:shd w:val="clear" w:color="auto" w:fill="FFFFFF"/>
          <w:lang w:val="lt-LT"/>
        </w:rPr>
        <w:t>, jei naudotojo profilis nebuvo naudojamas ilgą laiko tarpą.</w:t>
      </w:r>
    </w:p>
    <w:p w14:paraId="0459BE33" w14:textId="77777777" w:rsidR="00E32E4E" w:rsidRPr="00C44AD4" w:rsidRDefault="0004577F">
      <w:pPr>
        <w:pStyle w:val="ListParagraph"/>
        <w:numPr>
          <w:ilvl w:val="1"/>
          <w:numId w:val="21"/>
        </w:numPr>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Pradiniai duomenys - </w:t>
      </w:r>
      <w:r w:rsidR="00E32E4E" w:rsidRPr="00C44AD4">
        <w:rPr>
          <w:rFonts w:ascii="Times New Roman" w:hAnsi="Times New Roman" w:cs="Times New Roman"/>
          <w:color w:val="0D0D0D"/>
          <w:sz w:val="24"/>
          <w:szCs w:val="24"/>
          <w:shd w:val="clear" w:color="auto" w:fill="FFFFFF"/>
          <w:lang w:val="lt-LT"/>
        </w:rPr>
        <w:t>administratorius yra prisijungęs prie sistemos ir turi tinkamas teises valdyti naudotojų profilius.</w:t>
      </w:r>
    </w:p>
    <w:p w14:paraId="2EDA7AF4" w14:textId="703A36EB" w:rsidR="0004577F" w:rsidRPr="00C44AD4" w:rsidRDefault="0004577F">
      <w:pPr>
        <w:pStyle w:val="ListParagraph"/>
        <w:numPr>
          <w:ilvl w:val="1"/>
          <w:numId w:val="21"/>
        </w:numPr>
        <w:rPr>
          <w:rFonts w:ascii="Times New Roman" w:hAnsi="Times New Roman" w:cs="Times New Roman"/>
          <w:sz w:val="24"/>
          <w:szCs w:val="24"/>
          <w:lang w:val="lt-LT"/>
        </w:rPr>
      </w:pPr>
      <w:r w:rsidRPr="00C44AD4">
        <w:rPr>
          <w:rFonts w:ascii="Times New Roman" w:hAnsi="Times New Roman" w:cs="Times New Roman"/>
          <w:sz w:val="24"/>
          <w:szCs w:val="24"/>
          <w:lang w:val="lt-LT"/>
        </w:rPr>
        <w:lastRenderedPageBreak/>
        <w:t>Testavimo žingsniai:</w:t>
      </w:r>
    </w:p>
    <w:p w14:paraId="6934DFD8" w14:textId="787B8D16" w:rsidR="0004577F" w:rsidRPr="00C44AD4" w:rsidRDefault="0004577F" w:rsidP="0004577F">
      <w:pPr>
        <w:pStyle w:val="ListParagraph"/>
        <w:numPr>
          <w:ilvl w:val="2"/>
          <w:numId w:val="21"/>
        </w:numPr>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Prisijungti prie sistemos kaip administratorius. </w:t>
      </w:r>
    </w:p>
    <w:p w14:paraId="36B6C375" w14:textId="17ED5474" w:rsidR="0004577F" w:rsidRPr="00C44AD4" w:rsidRDefault="00E5089D" w:rsidP="0004577F">
      <w:pPr>
        <w:pStyle w:val="ListParagraph"/>
        <w:numPr>
          <w:ilvl w:val="2"/>
          <w:numId w:val="21"/>
        </w:numPr>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Atsidaryti </w:t>
      </w:r>
      <w:r w:rsidR="00CD2865" w:rsidRPr="00C44AD4">
        <w:rPr>
          <w:rFonts w:ascii="Times New Roman" w:hAnsi="Times New Roman" w:cs="Times New Roman"/>
          <w:sz w:val="24"/>
          <w:szCs w:val="24"/>
          <w:lang w:val="lt-LT"/>
        </w:rPr>
        <w:t>naudotojų paskyrų sąrašą.</w:t>
      </w:r>
    </w:p>
    <w:p w14:paraId="0304AFFE" w14:textId="3BB074CF" w:rsidR="00E06621" w:rsidRPr="00C44AD4" w:rsidRDefault="002668BB" w:rsidP="0004577F">
      <w:pPr>
        <w:pStyle w:val="ListParagraph"/>
        <w:numPr>
          <w:ilvl w:val="2"/>
          <w:numId w:val="21"/>
        </w:numPr>
        <w:rPr>
          <w:rFonts w:ascii="Times New Roman" w:hAnsi="Times New Roman" w:cs="Times New Roman"/>
          <w:sz w:val="24"/>
          <w:szCs w:val="24"/>
          <w:lang w:val="lt-LT"/>
        </w:rPr>
      </w:pPr>
      <w:r w:rsidRPr="00C44AD4">
        <w:rPr>
          <w:rFonts w:ascii="Times New Roman" w:hAnsi="Times New Roman" w:cs="Times New Roman"/>
          <w:sz w:val="24"/>
          <w:szCs w:val="24"/>
          <w:lang w:val="lt-LT"/>
        </w:rPr>
        <w:t>Nurodyti</w:t>
      </w:r>
      <w:r w:rsidR="00E14E4D" w:rsidRPr="00C44AD4">
        <w:rPr>
          <w:rFonts w:ascii="Times New Roman" w:hAnsi="Times New Roman" w:cs="Times New Roman"/>
          <w:sz w:val="24"/>
          <w:szCs w:val="24"/>
          <w:lang w:val="lt-LT"/>
        </w:rPr>
        <w:t xml:space="preserve"> laiko periodą, kuriam praėjus naudotojo paskyra laikoma nebeaktyvia.</w:t>
      </w:r>
    </w:p>
    <w:p w14:paraId="6341B635" w14:textId="372F3161" w:rsidR="0004577F" w:rsidRPr="00C44AD4" w:rsidRDefault="00CD2865" w:rsidP="0004577F">
      <w:pPr>
        <w:pStyle w:val="ListParagraph"/>
        <w:numPr>
          <w:ilvl w:val="2"/>
          <w:numId w:val="21"/>
        </w:numPr>
        <w:rPr>
          <w:rFonts w:ascii="Times New Roman" w:hAnsi="Times New Roman" w:cs="Times New Roman"/>
          <w:sz w:val="24"/>
          <w:szCs w:val="24"/>
          <w:lang w:val="lt-LT"/>
        </w:rPr>
      </w:pPr>
      <w:r w:rsidRPr="00C44AD4">
        <w:rPr>
          <w:rFonts w:ascii="Times New Roman" w:hAnsi="Times New Roman" w:cs="Times New Roman"/>
          <w:color w:val="0D0D0D"/>
          <w:sz w:val="24"/>
          <w:szCs w:val="24"/>
          <w:shd w:val="clear" w:color="auto" w:fill="FFFFFF"/>
          <w:lang w:val="lt-LT"/>
        </w:rPr>
        <w:t xml:space="preserve">Surasti </w:t>
      </w:r>
      <w:r w:rsidR="00E14E4D" w:rsidRPr="00C44AD4">
        <w:rPr>
          <w:rFonts w:ascii="Times New Roman" w:hAnsi="Times New Roman" w:cs="Times New Roman"/>
          <w:color w:val="0D0D0D"/>
          <w:sz w:val="24"/>
          <w:szCs w:val="24"/>
          <w:shd w:val="clear" w:color="auto" w:fill="FFFFFF"/>
          <w:lang w:val="lt-LT"/>
        </w:rPr>
        <w:t>atitinkamą</w:t>
      </w:r>
      <w:r w:rsidRPr="00C44AD4">
        <w:rPr>
          <w:rFonts w:ascii="Times New Roman" w:hAnsi="Times New Roman" w:cs="Times New Roman"/>
          <w:color w:val="0D0D0D"/>
          <w:sz w:val="24"/>
          <w:szCs w:val="24"/>
          <w:shd w:val="clear" w:color="auto" w:fill="FFFFFF"/>
          <w:lang w:val="lt-LT"/>
        </w:rPr>
        <w:t xml:space="preserve"> paskyrą</w:t>
      </w:r>
      <w:r w:rsidR="0004577F" w:rsidRPr="00C44AD4">
        <w:rPr>
          <w:rFonts w:ascii="Times New Roman" w:hAnsi="Times New Roman" w:cs="Times New Roman"/>
          <w:sz w:val="24"/>
          <w:szCs w:val="24"/>
          <w:lang w:val="lt-LT"/>
        </w:rPr>
        <w:t>.</w:t>
      </w:r>
    </w:p>
    <w:p w14:paraId="36D8881B" w14:textId="203D465A" w:rsidR="00CD2865" w:rsidRPr="00C44AD4" w:rsidRDefault="00CD2865" w:rsidP="0004577F">
      <w:pPr>
        <w:pStyle w:val="ListParagraph"/>
        <w:numPr>
          <w:ilvl w:val="2"/>
          <w:numId w:val="21"/>
        </w:numPr>
        <w:rPr>
          <w:rFonts w:ascii="Times New Roman" w:hAnsi="Times New Roman" w:cs="Times New Roman"/>
          <w:sz w:val="24"/>
          <w:szCs w:val="24"/>
          <w:lang w:val="lt-LT"/>
        </w:rPr>
      </w:pPr>
      <w:r w:rsidRPr="00C44AD4">
        <w:rPr>
          <w:rFonts w:ascii="Times New Roman" w:hAnsi="Times New Roman" w:cs="Times New Roman"/>
          <w:color w:val="0D0D0D"/>
          <w:sz w:val="24"/>
          <w:szCs w:val="24"/>
          <w:shd w:val="clear" w:color="auto" w:fill="FFFFFF"/>
          <w:lang w:val="lt-LT"/>
        </w:rPr>
        <w:t>Paspausti mygtuką „Delete profile“</w:t>
      </w:r>
      <w:r w:rsidRPr="00C44AD4">
        <w:rPr>
          <w:rFonts w:ascii="Times New Roman" w:hAnsi="Times New Roman" w:cs="Times New Roman"/>
          <w:sz w:val="24"/>
          <w:szCs w:val="24"/>
          <w:lang w:val="lt-LT"/>
        </w:rPr>
        <w:t>.</w:t>
      </w:r>
    </w:p>
    <w:p w14:paraId="6AF7EE69" w14:textId="77777777" w:rsidR="0004577F" w:rsidRPr="00C44AD4" w:rsidRDefault="0004577F" w:rsidP="0004577F">
      <w:pPr>
        <w:pStyle w:val="ListParagraph"/>
        <w:numPr>
          <w:ilvl w:val="1"/>
          <w:numId w:val="21"/>
        </w:numPr>
        <w:rPr>
          <w:rFonts w:ascii="Times New Roman" w:hAnsi="Times New Roman" w:cs="Times New Roman"/>
          <w:sz w:val="24"/>
          <w:szCs w:val="24"/>
          <w:lang w:val="lt-LT"/>
        </w:rPr>
      </w:pPr>
      <w:r w:rsidRPr="00C44AD4">
        <w:rPr>
          <w:rFonts w:ascii="Times New Roman" w:hAnsi="Times New Roman" w:cs="Times New Roman"/>
          <w:sz w:val="24"/>
          <w:szCs w:val="24"/>
          <w:lang w:val="lt-LT"/>
        </w:rPr>
        <w:t>Testavimo atvejai:</w:t>
      </w:r>
    </w:p>
    <w:tbl>
      <w:tblPr>
        <w:tblStyle w:val="LightShading-Accent5"/>
        <w:tblW w:w="5000" w:type="pct"/>
        <w:tblLook w:val="04A0" w:firstRow="1" w:lastRow="0" w:firstColumn="1" w:lastColumn="0" w:noHBand="0" w:noVBand="1"/>
      </w:tblPr>
      <w:tblGrid>
        <w:gridCol w:w="3024"/>
        <w:gridCol w:w="3023"/>
        <w:gridCol w:w="3025"/>
      </w:tblGrid>
      <w:tr w:rsidR="005E4CCA" w:rsidRPr="00C44AD4" w14:paraId="304F264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67A2F9BB" w14:textId="1419AE0F" w:rsidR="005E4CCA" w:rsidRPr="00C44AD4" w:rsidRDefault="005E4CCA">
            <w:pPr>
              <w:rPr>
                <w:rFonts w:ascii="Times New Roman" w:hAnsi="Times New Roman" w:cs="Times New Roman"/>
                <w:sz w:val="24"/>
                <w:szCs w:val="24"/>
                <w:lang w:val="lt-LT"/>
              </w:rPr>
            </w:pPr>
            <w:r w:rsidRPr="00C44AD4">
              <w:rPr>
                <w:rFonts w:ascii="Times New Roman" w:hAnsi="Times New Roman" w:cs="Times New Roman"/>
                <w:sz w:val="24"/>
                <w:szCs w:val="24"/>
                <w:lang w:val="lt-LT"/>
              </w:rPr>
              <w:t>Paskyros būsena</w:t>
            </w:r>
          </w:p>
        </w:tc>
        <w:tc>
          <w:tcPr>
            <w:tcW w:w="1666" w:type="pct"/>
          </w:tcPr>
          <w:p w14:paraId="725366AD" w14:textId="622F1EA6" w:rsidR="005E4CCA" w:rsidRPr="00C44AD4" w:rsidRDefault="005E4CC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Atliekamas veiksmas</w:t>
            </w:r>
          </w:p>
        </w:tc>
        <w:tc>
          <w:tcPr>
            <w:tcW w:w="1667" w:type="pct"/>
          </w:tcPr>
          <w:p w14:paraId="049702B2" w14:textId="77777777" w:rsidR="005E4CCA" w:rsidRPr="00C44AD4" w:rsidRDefault="005E4CC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Laukiamas rezultatas</w:t>
            </w:r>
          </w:p>
        </w:tc>
      </w:tr>
      <w:tr w:rsidR="005E4CCA" w:rsidRPr="00C44AD4" w14:paraId="509F6EC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661B9F26" w14:textId="1EE28C0B" w:rsidR="005E4CCA" w:rsidRPr="00C44AD4" w:rsidRDefault="00E14E4D">
            <w:pPr>
              <w:rPr>
                <w:rFonts w:ascii="Times New Roman" w:hAnsi="Times New Roman" w:cs="Times New Roman"/>
                <w:sz w:val="24"/>
                <w:szCs w:val="24"/>
                <w:lang w:val="lt-LT"/>
              </w:rPr>
            </w:pPr>
            <w:r w:rsidRPr="00C44AD4">
              <w:rPr>
                <w:rFonts w:ascii="Times New Roman" w:hAnsi="Times New Roman" w:cs="Times New Roman"/>
                <w:sz w:val="24"/>
                <w:szCs w:val="24"/>
                <w:lang w:val="lt-LT"/>
              </w:rPr>
              <w:t>Paskyra neaktyvi 10 metų</w:t>
            </w:r>
          </w:p>
        </w:tc>
        <w:tc>
          <w:tcPr>
            <w:tcW w:w="1666" w:type="pct"/>
          </w:tcPr>
          <w:p w14:paraId="4CB56BDE" w14:textId="3FD44529" w:rsidR="005E4CCA" w:rsidRPr="00C44AD4" w:rsidRDefault="00E066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Paskyra yra ištrinama</w:t>
            </w:r>
          </w:p>
        </w:tc>
        <w:tc>
          <w:tcPr>
            <w:tcW w:w="1667" w:type="pct"/>
          </w:tcPr>
          <w:p w14:paraId="66F7EF2D" w14:textId="104914C8" w:rsidR="005E4CCA" w:rsidRPr="00C44AD4" w:rsidRDefault="00F43DCE" w:rsidP="00F43D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Naudotojo paskyra yra pašalinta iš sistemos duomenų bazės. Rodomas pranešimas apie sėkmingai įvykdytą veiksmą</w:t>
            </w:r>
          </w:p>
        </w:tc>
      </w:tr>
      <w:tr w:rsidR="005E4CCA" w:rsidRPr="00C44AD4" w14:paraId="164F875A" w14:textId="77777777">
        <w:tc>
          <w:tcPr>
            <w:cnfStyle w:val="001000000000" w:firstRow="0" w:lastRow="0" w:firstColumn="1" w:lastColumn="0" w:oddVBand="0" w:evenVBand="0" w:oddHBand="0" w:evenHBand="0" w:firstRowFirstColumn="0" w:firstRowLastColumn="0" w:lastRowFirstColumn="0" w:lastRowLastColumn="0"/>
            <w:tcW w:w="1666" w:type="pct"/>
          </w:tcPr>
          <w:p w14:paraId="2BE6DD46" w14:textId="03737D0A" w:rsidR="005E4CCA" w:rsidRPr="00C44AD4" w:rsidRDefault="00F43DCE">
            <w:pPr>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Paskyra neaktyvi 10 </w:t>
            </w:r>
            <w:r w:rsidR="00A0632D" w:rsidRPr="00C44AD4">
              <w:rPr>
                <w:rFonts w:ascii="Times New Roman" w:hAnsi="Times New Roman" w:cs="Times New Roman"/>
                <w:sz w:val="24"/>
                <w:szCs w:val="24"/>
                <w:lang w:val="lt-LT"/>
              </w:rPr>
              <w:t>dienų</w:t>
            </w:r>
          </w:p>
        </w:tc>
        <w:tc>
          <w:tcPr>
            <w:tcW w:w="1666" w:type="pct"/>
          </w:tcPr>
          <w:p w14:paraId="52C38299" w14:textId="6B6B33D5" w:rsidR="005E4CCA" w:rsidRPr="00C44AD4" w:rsidRDefault="00F43D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Paskyra nėra ištrinama</w:t>
            </w:r>
          </w:p>
        </w:tc>
        <w:tc>
          <w:tcPr>
            <w:tcW w:w="1667" w:type="pct"/>
          </w:tcPr>
          <w:p w14:paraId="3175FBF4" w14:textId="3DB62040" w:rsidR="005E4CCA" w:rsidRPr="00C44AD4" w:rsidRDefault="002634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lt-LT"/>
              </w:rPr>
            </w:pPr>
            <w:r w:rsidRPr="00C44AD4">
              <w:rPr>
                <w:rFonts w:ascii="Times New Roman" w:hAnsi="Times New Roman" w:cs="Times New Roman"/>
                <w:sz w:val="24"/>
                <w:szCs w:val="24"/>
                <w:lang w:val="lt-LT"/>
              </w:rPr>
              <w:t>Administratorius atšaukia</w:t>
            </w:r>
            <w:r w:rsidR="0021159B" w:rsidRPr="00C44AD4">
              <w:rPr>
                <w:rFonts w:ascii="Times New Roman" w:hAnsi="Times New Roman" w:cs="Times New Roman"/>
                <w:sz w:val="24"/>
                <w:szCs w:val="24"/>
                <w:lang w:val="lt-LT"/>
              </w:rPr>
              <w:t xml:space="preserve"> šalinimą</w:t>
            </w:r>
            <w:r w:rsidR="00BA263A" w:rsidRPr="00C44AD4">
              <w:rPr>
                <w:rFonts w:ascii="Times New Roman" w:hAnsi="Times New Roman" w:cs="Times New Roman"/>
                <w:sz w:val="24"/>
                <w:szCs w:val="24"/>
                <w:lang w:val="lt-LT"/>
              </w:rPr>
              <w:t>,</w:t>
            </w:r>
            <w:r w:rsidRPr="00C44AD4">
              <w:rPr>
                <w:rFonts w:ascii="Times New Roman" w:hAnsi="Times New Roman" w:cs="Times New Roman"/>
                <w:sz w:val="24"/>
                <w:szCs w:val="24"/>
                <w:lang w:val="lt-LT"/>
              </w:rPr>
              <w:t xml:space="preserve"> </w:t>
            </w:r>
            <w:r w:rsidR="00BA263A" w:rsidRPr="00C44AD4">
              <w:rPr>
                <w:rFonts w:ascii="Times New Roman" w:hAnsi="Times New Roman" w:cs="Times New Roman"/>
                <w:sz w:val="24"/>
                <w:szCs w:val="24"/>
                <w:lang w:val="lt-LT"/>
              </w:rPr>
              <w:t>n</w:t>
            </w:r>
            <w:r w:rsidR="00B93D70" w:rsidRPr="00C44AD4">
              <w:rPr>
                <w:rFonts w:ascii="Times New Roman" w:hAnsi="Times New Roman" w:cs="Times New Roman"/>
                <w:sz w:val="24"/>
                <w:szCs w:val="24"/>
                <w:lang w:val="lt-LT"/>
              </w:rPr>
              <w:t>audotoj</w:t>
            </w:r>
            <w:r w:rsidRPr="00C44AD4">
              <w:rPr>
                <w:rFonts w:ascii="Times New Roman" w:hAnsi="Times New Roman" w:cs="Times New Roman"/>
                <w:sz w:val="24"/>
                <w:szCs w:val="24"/>
                <w:lang w:val="lt-LT"/>
              </w:rPr>
              <w:t>o paskyra išlieka nepakitusi</w:t>
            </w:r>
          </w:p>
        </w:tc>
      </w:tr>
    </w:tbl>
    <w:p w14:paraId="31C38CA6" w14:textId="77777777" w:rsidR="0004577F" w:rsidRPr="00C44AD4" w:rsidRDefault="0004577F" w:rsidP="005E4CCA">
      <w:pPr>
        <w:rPr>
          <w:rFonts w:ascii="Times New Roman" w:hAnsi="Times New Roman" w:cs="Times New Roman"/>
          <w:sz w:val="24"/>
          <w:szCs w:val="24"/>
          <w:lang w:val="lt-LT"/>
        </w:rPr>
      </w:pPr>
    </w:p>
    <w:p w14:paraId="7E44F4C0" w14:textId="6918921D" w:rsidR="00DB25FD" w:rsidRPr="0032441B" w:rsidRDefault="0032441B" w:rsidP="00F130D7">
      <w:pPr>
        <w:pStyle w:val="Heading3"/>
      </w:pPr>
      <w:proofErr w:type="spellStart"/>
      <w:r w:rsidRPr="00F130D7">
        <w:t>Testų</w:t>
      </w:r>
      <w:proofErr w:type="spellEnd"/>
      <w:r w:rsidRPr="00F130D7">
        <w:t xml:space="preserve"> </w:t>
      </w:r>
      <w:proofErr w:type="spellStart"/>
      <w:r w:rsidRPr="00F130D7">
        <w:t>valdymo</w:t>
      </w:r>
      <w:proofErr w:type="spellEnd"/>
      <w:r w:rsidRPr="00F130D7">
        <w:t xml:space="preserve"> planas</w:t>
      </w:r>
    </w:p>
    <w:p w14:paraId="366E7591" w14:textId="491CAACB" w:rsidR="00506E74" w:rsidRPr="0055379D" w:rsidRDefault="00B115AC" w:rsidP="00B46A34">
      <w:pPr>
        <w:jc w:val="both"/>
        <w:rPr>
          <w:rFonts w:ascii="Times New Roman" w:hAnsi="Times New Roman" w:cs="Times New Roman"/>
          <w:sz w:val="24"/>
          <w:szCs w:val="24"/>
          <w:lang w:val="lt-LT"/>
        </w:rPr>
      </w:pPr>
      <w:r w:rsidRPr="0055379D">
        <w:rPr>
          <w:rFonts w:ascii="Times New Roman" w:hAnsi="Times New Roman" w:cs="Times New Roman"/>
          <w:sz w:val="24"/>
          <w:szCs w:val="24"/>
          <w:lang w:val="lt-LT"/>
        </w:rPr>
        <w:t>Testų valdymo planas</w:t>
      </w:r>
      <w:r w:rsidR="007C480C" w:rsidRPr="0055379D">
        <w:rPr>
          <w:rFonts w:ascii="Times New Roman" w:hAnsi="Times New Roman" w:cs="Times New Roman"/>
          <w:sz w:val="24"/>
          <w:szCs w:val="24"/>
          <w:lang w:val="lt-LT"/>
        </w:rPr>
        <w:t xml:space="preserve"> susideda iš</w:t>
      </w:r>
      <w:r w:rsidR="0055379D">
        <w:rPr>
          <w:rFonts w:ascii="Times New Roman" w:hAnsi="Times New Roman" w:cs="Times New Roman"/>
          <w:sz w:val="24"/>
          <w:szCs w:val="24"/>
          <w:lang w:val="lt-LT"/>
        </w:rPr>
        <w:t xml:space="preserve"> šių dalykų</w:t>
      </w:r>
      <w:r w:rsidRPr="0055379D">
        <w:rPr>
          <w:rFonts w:ascii="Times New Roman" w:hAnsi="Times New Roman" w:cs="Times New Roman"/>
          <w:sz w:val="24"/>
          <w:szCs w:val="24"/>
          <w:lang w:val="lt-LT"/>
        </w:rPr>
        <w:t>:</w:t>
      </w:r>
    </w:p>
    <w:p w14:paraId="46A1136B" w14:textId="65C7F9A8" w:rsidR="00377F9C" w:rsidRPr="00C44AD4" w:rsidRDefault="00377F9C" w:rsidP="00F37E71">
      <w:pPr>
        <w:pStyle w:val="ListParagraph"/>
        <w:numPr>
          <w:ilvl w:val="0"/>
          <w:numId w:val="7"/>
        </w:numPr>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Test</w:t>
      </w:r>
      <w:r w:rsidR="00423651" w:rsidRPr="00C44AD4">
        <w:rPr>
          <w:rFonts w:ascii="Times New Roman" w:hAnsi="Times New Roman" w:cs="Times New Roman"/>
          <w:sz w:val="24"/>
          <w:szCs w:val="24"/>
          <w:lang w:val="lt-LT"/>
        </w:rPr>
        <w:t xml:space="preserve">ų </w:t>
      </w:r>
      <w:r w:rsidR="00ED0C8A" w:rsidRPr="00C44AD4">
        <w:rPr>
          <w:rFonts w:ascii="Times New Roman" w:hAnsi="Times New Roman" w:cs="Times New Roman"/>
          <w:sz w:val="24"/>
          <w:szCs w:val="24"/>
          <w:lang w:val="lt-LT"/>
        </w:rPr>
        <w:t xml:space="preserve">registravimas. Kiekvienas testas privalo būti aiškiai apibrėžtas – turėti tikslą, </w:t>
      </w:r>
      <w:r w:rsidR="00491BB6" w:rsidRPr="00C44AD4">
        <w:rPr>
          <w:rFonts w:ascii="Times New Roman" w:hAnsi="Times New Roman" w:cs="Times New Roman"/>
          <w:sz w:val="24"/>
          <w:szCs w:val="24"/>
          <w:lang w:val="lt-LT"/>
        </w:rPr>
        <w:t>aiškius rezultatus</w:t>
      </w:r>
      <w:r w:rsidR="00423EC4" w:rsidRPr="00C44AD4">
        <w:rPr>
          <w:rFonts w:ascii="Times New Roman" w:hAnsi="Times New Roman" w:cs="Times New Roman"/>
          <w:sz w:val="24"/>
          <w:szCs w:val="24"/>
          <w:lang w:val="lt-LT"/>
        </w:rPr>
        <w:t>. Šie du</w:t>
      </w:r>
      <w:r w:rsidR="00A90360" w:rsidRPr="00C44AD4">
        <w:rPr>
          <w:rFonts w:ascii="Times New Roman" w:hAnsi="Times New Roman" w:cs="Times New Roman"/>
          <w:sz w:val="24"/>
          <w:szCs w:val="24"/>
          <w:lang w:val="lt-LT"/>
        </w:rPr>
        <w:t>omenys registruojami testų valdymo sistemoje.</w:t>
      </w:r>
    </w:p>
    <w:p w14:paraId="643E4F22" w14:textId="26CFE618" w:rsidR="00B062A6" w:rsidRPr="00C44AD4" w:rsidRDefault="00B062A6" w:rsidP="00F37E71">
      <w:pPr>
        <w:pStyle w:val="ListParagraph"/>
        <w:numPr>
          <w:ilvl w:val="0"/>
          <w:numId w:val="7"/>
        </w:numPr>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Testų defektų registravimas. Kiekvienas defektas turi būti už</w:t>
      </w:r>
      <w:r w:rsidR="00067D9E" w:rsidRPr="00C44AD4">
        <w:rPr>
          <w:rFonts w:ascii="Times New Roman" w:hAnsi="Times New Roman" w:cs="Times New Roman"/>
          <w:sz w:val="24"/>
          <w:szCs w:val="24"/>
          <w:lang w:val="lt-LT"/>
        </w:rPr>
        <w:t xml:space="preserve">registruotas testų valdymo sistemoje. </w:t>
      </w:r>
      <w:r w:rsidR="007175FF" w:rsidRPr="00C44AD4">
        <w:rPr>
          <w:rFonts w:ascii="Times New Roman" w:hAnsi="Times New Roman" w:cs="Times New Roman"/>
          <w:sz w:val="24"/>
          <w:szCs w:val="24"/>
          <w:lang w:val="lt-LT"/>
        </w:rPr>
        <w:t>Registruojamas defekto p</w:t>
      </w:r>
      <w:r w:rsidR="00C44AD4">
        <w:rPr>
          <w:rFonts w:ascii="Times New Roman" w:hAnsi="Times New Roman" w:cs="Times New Roman"/>
          <w:sz w:val="24"/>
          <w:szCs w:val="24"/>
          <w:lang w:val="lt-LT"/>
        </w:rPr>
        <w:t>o</w:t>
      </w:r>
      <w:r w:rsidR="007175FF" w:rsidRPr="00C44AD4">
        <w:rPr>
          <w:rFonts w:ascii="Times New Roman" w:hAnsi="Times New Roman" w:cs="Times New Roman"/>
          <w:sz w:val="24"/>
          <w:szCs w:val="24"/>
          <w:lang w:val="lt-LT"/>
        </w:rPr>
        <w:t xml:space="preserve">būdis, </w:t>
      </w:r>
      <w:r w:rsidR="007774C4" w:rsidRPr="00C44AD4">
        <w:rPr>
          <w:rFonts w:ascii="Times New Roman" w:hAnsi="Times New Roman" w:cs="Times New Roman"/>
          <w:sz w:val="24"/>
          <w:szCs w:val="24"/>
          <w:lang w:val="lt-LT"/>
        </w:rPr>
        <w:t xml:space="preserve">aptikimo data, </w:t>
      </w:r>
      <w:r w:rsidR="00B73FD4" w:rsidRPr="00C44AD4">
        <w:rPr>
          <w:rFonts w:ascii="Times New Roman" w:hAnsi="Times New Roman" w:cs="Times New Roman"/>
          <w:sz w:val="24"/>
          <w:szCs w:val="24"/>
          <w:lang w:val="lt-LT"/>
        </w:rPr>
        <w:t>jo svarba ir kiti susiję duomenys.</w:t>
      </w:r>
      <w:r w:rsidR="00157225" w:rsidRPr="00C44AD4">
        <w:rPr>
          <w:rFonts w:ascii="Times New Roman" w:hAnsi="Times New Roman" w:cs="Times New Roman"/>
          <w:sz w:val="24"/>
          <w:szCs w:val="24"/>
          <w:lang w:val="lt-LT"/>
        </w:rPr>
        <w:t xml:space="preserve"> </w:t>
      </w:r>
      <w:r w:rsidR="00861C9B" w:rsidRPr="00C44AD4">
        <w:rPr>
          <w:rFonts w:ascii="Times New Roman" w:hAnsi="Times New Roman" w:cs="Times New Roman"/>
          <w:sz w:val="24"/>
          <w:szCs w:val="24"/>
          <w:lang w:val="lt-LT"/>
        </w:rPr>
        <w:t xml:space="preserve">Priskiriamas atsakingas žmogus, </w:t>
      </w:r>
      <w:r w:rsidR="008A7948" w:rsidRPr="00C44AD4">
        <w:rPr>
          <w:rFonts w:ascii="Times New Roman" w:hAnsi="Times New Roman" w:cs="Times New Roman"/>
          <w:sz w:val="24"/>
          <w:szCs w:val="24"/>
          <w:lang w:val="lt-LT"/>
        </w:rPr>
        <w:t>kuris defektą analizuoja ir tvarko.</w:t>
      </w:r>
    </w:p>
    <w:p w14:paraId="48F95093" w14:textId="78DEB7B2" w:rsidR="00377F9C" w:rsidRPr="00C44AD4" w:rsidRDefault="00DB4CE2" w:rsidP="00F37E71">
      <w:pPr>
        <w:pStyle w:val="ListParagraph"/>
        <w:numPr>
          <w:ilvl w:val="0"/>
          <w:numId w:val="7"/>
        </w:numPr>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Testavimo proces</w:t>
      </w:r>
      <w:r w:rsidR="00692579" w:rsidRPr="00C44AD4">
        <w:rPr>
          <w:rFonts w:ascii="Times New Roman" w:hAnsi="Times New Roman" w:cs="Times New Roman"/>
          <w:sz w:val="24"/>
          <w:szCs w:val="24"/>
          <w:lang w:val="lt-LT"/>
        </w:rPr>
        <w:t xml:space="preserve">o stebėjimas. </w:t>
      </w:r>
      <w:r w:rsidR="00FC4A90" w:rsidRPr="00C44AD4">
        <w:rPr>
          <w:rFonts w:ascii="Times New Roman" w:hAnsi="Times New Roman" w:cs="Times New Roman"/>
          <w:sz w:val="24"/>
          <w:szCs w:val="24"/>
          <w:lang w:val="lt-LT"/>
        </w:rPr>
        <w:t>Testavimo procesas ir eiga turi būti prižiūrimi</w:t>
      </w:r>
      <w:r w:rsidR="000C473C" w:rsidRPr="00C44AD4">
        <w:rPr>
          <w:rFonts w:ascii="Times New Roman" w:hAnsi="Times New Roman" w:cs="Times New Roman"/>
          <w:sz w:val="24"/>
          <w:szCs w:val="24"/>
          <w:lang w:val="lt-LT"/>
        </w:rPr>
        <w:t xml:space="preserve"> – analizuojami gauti duomenys</w:t>
      </w:r>
      <w:r w:rsidR="00582290" w:rsidRPr="00C44AD4">
        <w:rPr>
          <w:rFonts w:ascii="Times New Roman" w:hAnsi="Times New Roman" w:cs="Times New Roman"/>
          <w:sz w:val="24"/>
          <w:szCs w:val="24"/>
          <w:lang w:val="lt-LT"/>
        </w:rPr>
        <w:t xml:space="preserve">, </w:t>
      </w:r>
      <w:r w:rsidR="003F7907" w:rsidRPr="00C44AD4">
        <w:rPr>
          <w:rFonts w:ascii="Times New Roman" w:hAnsi="Times New Roman" w:cs="Times New Roman"/>
          <w:sz w:val="24"/>
          <w:szCs w:val="24"/>
          <w:lang w:val="lt-LT"/>
        </w:rPr>
        <w:t xml:space="preserve">užtikrinamas struktūrizuotas </w:t>
      </w:r>
      <w:r w:rsidR="00A069F3" w:rsidRPr="00C44AD4">
        <w:rPr>
          <w:rFonts w:ascii="Times New Roman" w:hAnsi="Times New Roman" w:cs="Times New Roman"/>
          <w:sz w:val="24"/>
          <w:szCs w:val="24"/>
          <w:lang w:val="lt-LT"/>
        </w:rPr>
        <w:t>ir efektyvus testavimas</w:t>
      </w:r>
      <w:r w:rsidR="00537749" w:rsidRPr="00C44AD4">
        <w:rPr>
          <w:rFonts w:ascii="Times New Roman" w:hAnsi="Times New Roman" w:cs="Times New Roman"/>
          <w:sz w:val="24"/>
          <w:szCs w:val="24"/>
          <w:lang w:val="lt-LT"/>
        </w:rPr>
        <w:t>.</w:t>
      </w:r>
    </w:p>
    <w:p w14:paraId="1F950181" w14:textId="34F77B06" w:rsidR="00377F9C" w:rsidRPr="00C44AD4" w:rsidRDefault="00377F9C" w:rsidP="00F37E71">
      <w:pPr>
        <w:pStyle w:val="ListParagraph"/>
        <w:numPr>
          <w:ilvl w:val="0"/>
          <w:numId w:val="7"/>
        </w:numPr>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Test</w:t>
      </w:r>
      <w:r w:rsidR="00537749" w:rsidRPr="00C44AD4">
        <w:rPr>
          <w:rFonts w:ascii="Times New Roman" w:hAnsi="Times New Roman" w:cs="Times New Roman"/>
          <w:sz w:val="24"/>
          <w:szCs w:val="24"/>
          <w:lang w:val="lt-LT"/>
        </w:rPr>
        <w:t xml:space="preserve">ų vykdymo ataskaitos. </w:t>
      </w:r>
      <w:r w:rsidR="007C7D4D" w:rsidRPr="00C44AD4">
        <w:rPr>
          <w:rFonts w:ascii="Times New Roman" w:hAnsi="Times New Roman" w:cs="Times New Roman"/>
          <w:sz w:val="24"/>
          <w:szCs w:val="24"/>
          <w:lang w:val="lt-LT"/>
        </w:rPr>
        <w:t>Po kiekvieno testo vy</w:t>
      </w:r>
      <w:r w:rsidR="00AF4DA2" w:rsidRPr="00C44AD4">
        <w:rPr>
          <w:rFonts w:ascii="Times New Roman" w:hAnsi="Times New Roman" w:cs="Times New Roman"/>
          <w:sz w:val="24"/>
          <w:szCs w:val="24"/>
          <w:lang w:val="lt-LT"/>
        </w:rPr>
        <w:t xml:space="preserve">kdymo </w:t>
      </w:r>
      <w:r w:rsidR="00E13229" w:rsidRPr="00C44AD4">
        <w:rPr>
          <w:rFonts w:ascii="Times New Roman" w:hAnsi="Times New Roman" w:cs="Times New Roman"/>
          <w:sz w:val="24"/>
          <w:szCs w:val="24"/>
          <w:lang w:val="lt-LT"/>
        </w:rPr>
        <w:t>pateikiama ataskaita, kurioje aprašom</w:t>
      </w:r>
      <w:r w:rsidR="0017675D" w:rsidRPr="00C44AD4">
        <w:rPr>
          <w:rFonts w:ascii="Times New Roman" w:hAnsi="Times New Roman" w:cs="Times New Roman"/>
          <w:sz w:val="24"/>
          <w:szCs w:val="24"/>
          <w:lang w:val="lt-LT"/>
        </w:rPr>
        <w:t>i testavimo rezultatai, aptikti defektai ir kiti pastebėjimai</w:t>
      </w:r>
      <w:r w:rsidR="00B115AC" w:rsidRPr="00C44AD4">
        <w:rPr>
          <w:rFonts w:ascii="Times New Roman" w:hAnsi="Times New Roman" w:cs="Times New Roman"/>
          <w:sz w:val="24"/>
          <w:szCs w:val="24"/>
          <w:lang w:val="lt-LT"/>
        </w:rPr>
        <w:t>.</w:t>
      </w:r>
    </w:p>
    <w:p w14:paraId="32676D22" w14:textId="4CEE8E70" w:rsidR="00377F9C" w:rsidRPr="00C44AD4" w:rsidRDefault="006C081C" w:rsidP="00A558A0">
      <w:pPr>
        <w:jc w:val="both"/>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Naudojama testavimo įranga – JIRA </w:t>
      </w:r>
      <w:r w:rsidR="007144AB" w:rsidRPr="00C44AD4">
        <w:rPr>
          <w:rFonts w:ascii="Times New Roman" w:hAnsi="Times New Roman" w:cs="Times New Roman"/>
          <w:sz w:val="24"/>
          <w:szCs w:val="24"/>
          <w:lang w:val="lt-LT"/>
        </w:rPr>
        <w:t>įskiepis Zephyr Scale.</w:t>
      </w:r>
      <w:r w:rsidR="00B7046F" w:rsidRPr="00C44AD4">
        <w:rPr>
          <w:rFonts w:ascii="Times New Roman" w:hAnsi="Times New Roman" w:cs="Times New Roman"/>
          <w:sz w:val="24"/>
          <w:szCs w:val="24"/>
          <w:lang w:val="lt-LT"/>
        </w:rPr>
        <w:t xml:space="preserve"> Šis įskiepis </w:t>
      </w:r>
      <w:r w:rsidR="007A2779" w:rsidRPr="00C44AD4">
        <w:rPr>
          <w:rFonts w:ascii="Times New Roman" w:hAnsi="Times New Roman" w:cs="Times New Roman"/>
          <w:sz w:val="24"/>
          <w:szCs w:val="24"/>
          <w:lang w:val="lt-LT"/>
        </w:rPr>
        <w:t xml:space="preserve">leidžia registruoti testus bei jų defektus, </w:t>
      </w:r>
      <w:r w:rsidR="00C62D9C" w:rsidRPr="00C44AD4">
        <w:rPr>
          <w:rFonts w:ascii="Times New Roman" w:hAnsi="Times New Roman" w:cs="Times New Roman"/>
          <w:sz w:val="24"/>
          <w:szCs w:val="24"/>
          <w:lang w:val="lt-LT"/>
        </w:rPr>
        <w:t xml:space="preserve">sekti testų vykdymą realiu laiku </w:t>
      </w:r>
      <w:r w:rsidR="00611EDC" w:rsidRPr="00C44AD4">
        <w:rPr>
          <w:rFonts w:ascii="Times New Roman" w:hAnsi="Times New Roman" w:cs="Times New Roman"/>
          <w:sz w:val="24"/>
          <w:szCs w:val="24"/>
          <w:lang w:val="lt-LT"/>
        </w:rPr>
        <w:t xml:space="preserve">bei </w:t>
      </w:r>
      <w:r w:rsidR="00600542" w:rsidRPr="00C44AD4">
        <w:rPr>
          <w:rFonts w:ascii="Times New Roman" w:hAnsi="Times New Roman" w:cs="Times New Roman"/>
          <w:sz w:val="24"/>
          <w:szCs w:val="24"/>
          <w:lang w:val="lt-LT"/>
        </w:rPr>
        <w:t xml:space="preserve">generuoja ir leidžia redaguoti </w:t>
      </w:r>
      <w:r w:rsidR="00A558A0" w:rsidRPr="00C44AD4">
        <w:rPr>
          <w:rFonts w:ascii="Times New Roman" w:hAnsi="Times New Roman" w:cs="Times New Roman"/>
          <w:sz w:val="24"/>
          <w:szCs w:val="24"/>
          <w:lang w:val="lt-LT"/>
        </w:rPr>
        <w:t>testų vykdymo ataskaitas.</w:t>
      </w:r>
    </w:p>
    <w:p w14:paraId="44D27ED4" w14:textId="01AB2443" w:rsidR="00377F9C" w:rsidRPr="00C44AD4" w:rsidRDefault="00377F9C" w:rsidP="00B46A34">
      <w:pPr>
        <w:pStyle w:val="Heading3"/>
        <w:rPr>
          <w:rFonts w:ascii="Times New Roman" w:hAnsi="Times New Roman" w:cs="Times New Roman"/>
          <w:sz w:val="24"/>
          <w:szCs w:val="24"/>
          <w:lang w:val="en-US"/>
        </w:rPr>
      </w:pPr>
      <w:bookmarkStart w:id="11" w:name="_Toc161705326"/>
      <w:r w:rsidRPr="1041D43B">
        <w:rPr>
          <w:rFonts w:ascii="Times New Roman" w:hAnsi="Times New Roman" w:cs="Times New Roman"/>
          <w:sz w:val="24"/>
          <w:szCs w:val="24"/>
          <w:lang w:val="en-US"/>
        </w:rPr>
        <w:t>Test</w:t>
      </w:r>
      <w:r w:rsidR="000306B7" w:rsidRPr="1041D43B">
        <w:rPr>
          <w:rFonts w:ascii="Times New Roman" w:hAnsi="Times New Roman" w:cs="Times New Roman"/>
          <w:sz w:val="24"/>
          <w:szCs w:val="24"/>
          <w:lang w:val="en-US"/>
        </w:rPr>
        <w:t>avimo tvarkaraštis</w:t>
      </w:r>
      <w:bookmarkEnd w:id="11"/>
    </w:p>
    <w:tbl>
      <w:tblPr>
        <w:tblStyle w:val="TableGrid"/>
        <w:tblW w:w="0" w:type="auto"/>
        <w:tblLook w:val="04A0" w:firstRow="1" w:lastRow="0" w:firstColumn="1" w:lastColumn="0" w:noHBand="0" w:noVBand="1"/>
      </w:tblPr>
      <w:tblGrid>
        <w:gridCol w:w="2267"/>
        <w:gridCol w:w="2565"/>
        <w:gridCol w:w="4132"/>
      </w:tblGrid>
      <w:tr w:rsidR="00377F9C" w:rsidRPr="001D1128" w14:paraId="572DD8D1" w14:textId="77777777" w:rsidTr="008533DB">
        <w:trPr>
          <w:trHeight w:val="402"/>
        </w:trPr>
        <w:tc>
          <w:tcPr>
            <w:tcW w:w="2267" w:type="dxa"/>
          </w:tcPr>
          <w:p w14:paraId="5A585DCF" w14:textId="68BCA14C" w:rsidR="00377F9C" w:rsidRPr="00C44AD4" w:rsidRDefault="00377F9C" w:rsidP="007B0E80">
            <w:pPr>
              <w:rPr>
                <w:rFonts w:ascii="Times New Roman" w:hAnsi="Times New Roman" w:cs="Times New Roman"/>
                <w:sz w:val="24"/>
                <w:szCs w:val="24"/>
                <w:lang w:val="lt-LT"/>
              </w:rPr>
            </w:pPr>
            <w:r w:rsidRPr="00C44AD4">
              <w:rPr>
                <w:rFonts w:ascii="Times New Roman" w:hAnsi="Times New Roman" w:cs="Times New Roman"/>
                <w:sz w:val="24"/>
                <w:szCs w:val="24"/>
                <w:lang w:val="lt-LT"/>
              </w:rPr>
              <w:t>Test</w:t>
            </w:r>
            <w:r w:rsidR="00991D63" w:rsidRPr="00C44AD4">
              <w:rPr>
                <w:rFonts w:ascii="Times New Roman" w:hAnsi="Times New Roman" w:cs="Times New Roman"/>
                <w:sz w:val="24"/>
                <w:szCs w:val="24"/>
                <w:lang w:val="lt-LT"/>
              </w:rPr>
              <w:t>avimo užduotis</w:t>
            </w:r>
          </w:p>
        </w:tc>
        <w:tc>
          <w:tcPr>
            <w:tcW w:w="2565" w:type="dxa"/>
          </w:tcPr>
          <w:p w14:paraId="0B13C364" w14:textId="2D2394B2" w:rsidR="00377F9C" w:rsidRPr="00C44AD4" w:rsidRDefault="00991D63" w:rsidP="007B0E80">
            <w:pPr>
              <w:rPr>
                <w:rFonts w:ascii="Times New Roman" w:hAnsi="Times New Roman" w:cs="Times New Roman"/>
                <w:sz w:val="24"/>
                <w:szCs w:val="24"/>
                <w:lang w:val="lt-LT"/>
              </w:rPr>
            </w:pPr>
            <w:r w:rsidRPr="00C44AD4">
              <w:rPr>
                <w:rFonts w:ascii="Times New Roman" w:hAnsi="Times New Roman" w:cs="Times New Roman"/>
                <w:sz w:val="24"/>
                <w:szCs w:val="24"/>
                <w:lang w:val="lt-LT"/>
              </w:rPr>
              <w:t>Pradžia</w:t>
            </w:r>
          </w:p>
        </w:tc>
        <w:tc>
          <w:tcPr>
            <w:tcW w:w="4132" w:type="dxa"/>
          </w:tcPr>
          <w:p w14:paraId="103B8A1B" w14:textId="3B6292F2" w:rsidR="00377F9C" w:rsidRPr="00C44AD4" w:rsidRDefault="00991D63" w:rsidP="007B0E80">
            <w:pPr>
              <w:rPr>
                <w:rFonts w:ascii="Times New Roman" w:hAnsi="Times New Roman" w:cs="Times New Roman"/>
                <w:sz w:val="24"/>
                <w:szCs w:val="24"/>
                <w:lang w:val="lt-LT"/>
              </w:rPr>
            </w:pPr>
            <w:r w:rsidRPr="00C44AD4">
              <w:rPr>
                <w:rFonts w:ascii="Times New Roman" w:hAnsi="Times New Roman" w:cs="Times New Roman"/>
                <w:sz w:val="24"/>
                <w:szCs w:val="24"/>
                <w:lang w:val="lt-LT"/>
              </w:rPr>
              <w:t>Pabaiga</w:t>
            </w:r>
          </w:p>
        </w:tc>
      </w:tr>
      <w:tr w:rsidR="00377F9C" w:rsidRPr="001D1128" w14:paraId="7B0E89AC" w14:textId="77777777" w:rsidTr="00D811F9">
        <w:tc>
          <w:tcPr>
            <w:tcW w:w="2267" w:type="dxa"/>
          </w:tcPr>
          <w:p w14:paraId="14E3ADCF" w14:textId="3B40F43D" w:rsidR="00377F9C" w:rsidRPr="00C44AD4" w:rsidRDefault="00ED0F1D" w:rsidP="007B0E80">
            <w:pPr>
              <w:rPr>
                <w:rFonts w:ascii="Times New Roman" w:hAnsi="Times New Roman" w:cs="Times New Roman"/>
                <w:sz w:val="24"/>
                <w:szCs w:val="24"/>
                <w:lang w:val="lt-LT"/>
              </w:rPr>
            </w:pPr>
            <w:r w:rsidRPr="00C44AD4">
              <w:rPr>
                <w:rFonts w:ascii="Times New Roman" w:hAnsi="Times New Roman" w:cs="Times New Roman"/>
                <w:sz w:val="24"/>
                <w:szCs w:val="24"/>
                <w:lang w:val="lt-LT"/>
              </w:rPr>
              <w:t>Unit testing</w:t>
            </w:r>
          </w:p>
        </w:tc>
        <w:tc>
          <w:tcPr>
            <w:tcW w:w="2565" w:type="dxa"/>
          </w:tcPr>
          <w:p w14:paraId="7D8F968B" w14:textId="425FCAF7" w:rsidR="00377F9C" w:rsidRPr="00C44AD4" w:rsidRDefault="00377F9C" w:rsidP="007B0E80">
            <w:pPr>
              <w:rPr>
                <w:rFonts w:ascii="Times New Roman" w:hAnsi="Times New Roman" w:cs="Times New Roman"/>
                <w:sz w:val="24"/>
                <w:szCs w:val="24"/>
                <w:lang w:val="lt-LT"/>
              </w:rPr>
            </w:pPr>
            <w:r w:rsidRPr="00C44AD4">
              <w:rPr>
                <w:rFonts w:ascii="Times New Roman" w:hAnsi="Times New Roman" w:cs="Times New Roman"/>
                <w:sz w:val="24"/>
                <w:szCs w:val="24"/>
                <w:lang w:val="lt-LT"/>
              </w:rPr>
              <w:t>20</w:t>
            </w:r>
            <w:r w:rsidR="00390B0D" w:rsidRPr="00C44AD4">
              <w:rPr>
                <w:rFonts w:ascii="Times New Roman" w:hAnsi="Times New Roman" w:cs="Times New Roman"/>
                <w:sz w:val="24"/>
                <w:szCs w:val="24"/>
                <w:lang w:val="lt-LT"/>
              </w:rPr>
              <w:t>24</w:t>
            </w:r>
            <w:r w:rsidRPr="00C44AD4">
              <w:rPr>
                <w:rFonts w:ascii="Times New Roman" w:hAnsi="Times New Roman" w:cs="Times New Roman"/>
                <w:sz w:val="24"/>
                <w:szCs w:val="24"/>
                <w:lang w:val="lt-LT"/>
              </w:rPr>
              <w:t>-0</w:t>
            </w:r>
            <w:r w:rsidR="00390B0D" w:rsidRPr="00C44AD4">
              <w:rPr>
                <w:rFonts w:ascii="Times New Roman" w:hAnsi="Times New Roman" w:cs="Times New Roman"/>
                <w:sz w:val="24"/>
                <w:szCs w:val="24"/>
                <w:lang w:val="lt-LT"/>
              </w:rPr>
              <w:t>4</w:t>
            </w:r>
            <w:r w:rsidRPr="00C44AD4">
              <w:rPr>
                <w:rFonts w:ascii="Times New Roman" w:hAnsi="Times New Roman" w:cs="Times New Roman"/>
                <w:sz w:val="24"/>
                <w:szCs w:val="24"/>
                <w:lang w:val="lt-LT"/>
              </w:rPr>
              <w:t>-0</w:t>
            </w:r>
            <w:r w:rsidR="005C676A" w:rsidRPr="00C44AD4">
              <w:rPr>
                <w:rFonts w:ascii="Times New Roman" w:hAnsi="Times New Roman" w:cs="Times New Roman"/>
                <w:sz w:val="24"/>
                <w:szCs w:val="24"/>
                <w:lang w:val="lt-LT"/>
              </w:rPr>
              <w:t>3</w:t>
            </w:r>
          </w:p>
        </w:tc>
        <w:tc>
          <w:tcPr>
            <w:tcW w:w="4132" w:type="dxa"/>
          </w:tcPr>
          <w:p w14:paraId="088F431E" w14:textId="07B73C4D" w:rsidR="00377F9C" w:rsidRPr="00C44AD4" w:rsidRDefault="00377F9C" w:rsidP="007B0E80">
            <w:pPr>
              <w:rPr>
                <w:rFonts w:ascii="Times New Roman" w:hAnsi="Times New Roman" w:cs="Times New Roman"/>
                <w:sz w:val="24"/>
                <w:szCs w:val="24"/>
                <w:lang w:val="lt-LT"/>
              </w:rPr>
            </w:pPr>
            <w:r w:rsidRPr="00C44AD4">
              <w:rPr>
                <w:rFonts w:ascii="Times New Roman" w:hAnsi="Times New Roman" w:cs="Times New Roman"/>
                <w:sz w:val="24"/>
                <w:szCs w:val="24"/>
                <w:lang w:val="lt-LT"/>
              </w:rPr>
              <w:t>20</w:t>
            </w:r>
            <w:r w:rsidR="00FB4593" w:rsidRPr="00C44AD4">
              <w:rPr>
                <w:rFonts w:ascii="Times New Roman" w:hAnsi="Times New Roman" w:cs="Times New Roman"/>
                <w:sz w:val="24"/>
                <w:szCs w:val="24"/>
                <w:lang w:val="lt-LT"/>
              </w:rPr>
              <w:t>2</w:t>
            </w:r>
            <w:r w:rsidR="00F8495E" w:rsidRPr="00C44AD4">
              <w:rPr>
                <w:rFonts w:ascii="Times New Roman" w:hAnsi="Times New Roman" w:cs="Times New Roman"/>
                <w:sz w:val="24"/>
                <w:szCs w:val="24"/>
                <w:lang w:val="lt-LT"/>
              </w:rPr>
              <w:t>4</w:t>
            </w:r>
            <w:r w:rsidRPr="00C44AD4">
              <w:rPr>
                <w:rFonts w:ascii="Times New Roman" w:hAnsi="Times New Roman" w:cs="Times New Roman"/>
                <w:sz w:val="24"/>
                <w:szCs w:val="24"/>
                <w:lang w:val="lt-LT"/>
              </w:rPr>
              <w:t>-0</w:t>
            </w:r>
            <w:r w:rsidR="002766C4" w:rsidRPr="00C44AD4">
              <w:rPr>
                <w:rFonts w:ascii="Times New Roman" w:hAnsi="Times New Roman" w:cs="Times New Roman"/>
                <w:sz w:val="24"/>
                <w:szCs w:val="24"/>
                <w:lang w:val="lt-LT"/>
              </w:rPr>
              <w:t>4</w:t>
            </w:r>
            <w:r w:rsidRPr="00C44AD4">
              <w:rPr>
                <w:rFonts w:ascii="Times New Roman" w:hAnsi="Times New Roman" w:cs="Times New Roman"/>
                <w:sz w:val="24"/>
                <w:szCs w:val="24"/>
                <w:lang w:val="lt-LT"/>
              </w:rPr>
              <w:t>-</w:t>
            </w:r>
            <w:r w:rsidR="002766C4" w:rsidRPr="00C44AD4">
              <w:rPr>
                <w:rFonts w:ascii="Times New Roman" w:hAnsi="Times New Roman" w:cs="Times New Roman"/>
                <w:sz w:val="24"/>
                <w:szCs w:val="24"/>
                <w:lang w:val="lt-LT"/>
              </w:rPr>
              <w:t>15</w:t>
            </w:r>
          </w:p>
        </w:tc>
      </w:tr>
      <w:tr w:rsidR="00377F9C" w:rsidRPr="001D1128" w14:paraId="438B2733" w14:textId="77777777" w:rsidTr="00D811F9">
        <w:tc>
          <w:tcPr>
            <w:tcW w:w="2267" w:type="dxa"/>
          </w:tcPr>
          <w:p w14:paraId="77C47907" w14:textId="5D2B5EBE" w:rsidR="00377F9C" w:rsidRPr="00C44AD4" w:rsidRDefault="005C676A" w:rsidP="007B0E80">
            <w:pPr>
              <w:rPr>
                <w:rFonts w:ascii="Times New Roman" w:hAnsi="Times New Roman" w:cs="Times New Roman"/>
                <w:sz w:val="24"/>
                <w:szCs w:val="24"/>
                <w:lang w:val="lt-LT"/>
              </w:rPr>
            </w:pPr>
            <w:r w:rsidRPr="00C44AD4">
              <w:rPr>
                <w:rFonts w:ascii="Times New Roman" w:hAnsi="Times New Roman" w:cs="Times New Roman"/>
                <w:sz w:val="24"/>
                <w:szCs w:val="24"/>
                <w:lang w:val="lt-LT"/>
              </w:rPr>
              <w:t>Performance testing</w:t>
            </w:r>
          </w:p>
        </w:tc>
        <w:tc>
          <w:tcPr>
            <w:tcW w:w="2565" w:type="dxa"/>
          </w:tcPr>
          <w:p w14:paraId="4763F0F6" w14:textId="41775751" w:rsidR="00377F9C" w:rsidRPr="00C44AD4" w:rsidRDefault="00377F9C" w:rsidP="007B0E80">
            <w:pPr>
              <w:rPr>
                <w:rFonts w:ascii="Times New Roman" w:hAnsi="Times New Roman" w:cs="Times New Roman"/>
                <w:sz w:val="24"/>
                <w:szCs w:val="24"/>
                <w:lang w:val="lt-LT"/>
              </w:rPr>
            </w:pPr>
            <w:r w:rsidRPr="00C44AD4">
              <w:rPr>
                <w:rFonts w:ascii="Times New Roman" w:hAnsi="Times New Roman" w:cs="Times New Roman"/>
                <w:sz w:val="24"/>
                <w:szCs w:val="24"/>
                <w:lang w:val="lt-LT"/>
              </w:rPr>
              <w:t>20</w:t>
            </w:r>
            <w:r w:rsidR="00FB4593" w:rsidRPr="00C44AD4">
              <w:rPr>
                <w:rFonts w:ascii="Times New Roman" w:hAnsi="Times New Roman" w:cs="Times New Roman"/>
                <w:sz w:val="24"/>
                <w:szCs w:val="24"/>
                <w:lang w:val="lt-LT"/>
              </w:rPr>
              <w:t>2</w:t>
            </w:r>
            <w:r w:rsidR="00390B0D" w:rsidRPr="00C44AD4">
              <w:rPr>
                <w:rFonts w:ascii="Times New Roman" w:hAnsi="Times New Roman" w:cs="Times New Roman"/>
                <w:sz w:val="24"/>
                <w:szCs w:val="24"/>
                <w:lang w:val="lt-LT"/>
              </w:rPr>
              <w:t>4</w:t>
            </w:r>
            <w:r w:rsidRPr="00C44AD4">
              <w:rPr>
                <w:rFonts w:ascii="Times New Roman" w:hAnsi="Times New Roman" w:cs="Times New Roman"/>
                <w:sz w:val="24"/>
                <w:szCs w:val="24"/>
                <w:lang w:val="lt-LT"/>
              </w:rPr>
              <w:t>-04-</w:t>
            </w:r>
            <w:r w:rsidR="00A33B65" w:rsidRPr="00C44AD4">
              <w:rPr>
                <w:rFonts w:ascii="Times New Roman" w:hAnsi="Times New Roman" w:cs="Times New Roman"/>
                <w:sz w:val="24"/>
                <w:szCs w:val="24"/>
                <w:lang w:val="lt-LT"/>
              </w:rPr>
              <w:t>10</w:t>
            </w:r>
          </w:p>
        </w:tc>
        <w:tc>
          <w:tcPr>
            <w:tcW w:w="4132" w:type="dxa"/>
          </w:tcPr>
          <w:p w14:paraId="601FEB1A" w14:textId="506ADEB3" w:rsidR="00377F9C" w:rsidRPr="00C44AD4" w:rsidRDefault="00377F9C" w:rsidP="007B0E80">
            <w:pPr>
              <w:rPr>
                <w:rFonts w:ascii="Times New Roman" w:hAnsi="Times New Roman" w:cs="Times New Roman"/>
                <w:sz w:val="24"/>
                <w:szCs w:val="24"/>
                <w:lang w:val="lt-LT"/>
              </w:rPr>
            </w:pPr>
            <w:r w:rsidRPr="00C44AD4">
              <w:rPr>
                <w:rFonts w:ascii="Times New Roman" w:hAnsi="Times New Roman" w:cs="Times New Roman"/>
                <w:sz w:val="24"/>
                <w:szCs w:val="24"/>
                <w:lang w:val="lt-LT"/>
              </w:rPr>
              <w:t>20</w:t>
            </w:r>
            <w:r w:rsidR="00FB4593" w:rsidRPr="00C44AD4">
              <w:rPr>
                <w:rFonts w:ascii="Times New Roman" w:hAnsi="Times New Roman" w:cs="Times New Roman"/>
                <w:sz w:val="24"/>
                <w:szCs w:val="24"/>
                <w:lang w:val="lt-LT"/>
              </w:rPr>
              <w:t>2</w:t>
            </w:r>
            <w:r w:rsidR="00F8495E" w:rsidRPr="00C44AD4">
              <w:rPr>
                <w:rFonts w:ascii="Times New Roman" w:hAnsi="Times New Roman" w:cs="Times New Roman"/>
                <w:sz w:val="24"/>
                <w:szCs w:val="24"/>
                <w:lang w:val="lt-LT"/>
              </w:rPr>
              <w:t>4</w:t>
            </w:r>
            <w:r w:rsidRPr="00C44AD4">
              <w:rPr>
                <w:rFonts w:ascii="Times New Roman" w:hAnsi="Times New Roman" w:cs="Times New Roman"/>
                <w:sz w:val="24"/>
                <w:szCs w:val="24"/>
                <w:lang w:val="lt-LT"/>
              </w:rPr>
              <w:t>-</w:t>
            </w:r>
            <w:r w:rsidR="002766C4" w:rsidRPr="00C44AD4">
              <w:rPr>
                <w:rFonts w:ascii="Times New Roman" w:hAnsi="Times New Roman" w:cs="Times New Roman"/>
                <w:sz w:val="24"/>
                <w:szCs w:val="24"/>
                <w:lang w:val="lt-LT"/>
              </w:rPr>
              <w:t>04</w:t>
            </w:r>
            <w:r w:rsidRPr="00C44AD4">
              <w:rPr>
                <w:rFonts w:ascii="Times New Roman" w:hAnsi="Times New Roman" w:cs="Times New Roman"/>
                <w:sz w:val="24"/>
                <w:szCs w:val="24"/>
                <w:lang w:val="lt-LT"/>
              </w:rPr>
              <w:t>-</w:t>
            </w:r>
            <w:r w:rsidR="00A33B65" w:rsidRPr="00C44AD4">
              <w:rPr>
                <w:rFonts w:ascii="Times New Roman" w:hAnsi="Times New Roman" w:cs="Times New Roman"/>
                <w:sz w:val="24"/>
                <w:szCs w:val="24"/>
                <w:lang w:val="lt-LT"/>
              </w:rPr>
              <w:t>21</w:t>
            </w:r>
          </w:p>
        </w:tc>
      </w:tr>
      <w:tr w:rsidR="00377F9C" w:rsidRPr="001D1128" w14:paraId="187B8435" w14:textId="77777777" w:rsidTr="00D811F9">
        <w:tc>
          <w:tcPr>
            <w:tcW w:w="2267" w:type="dxa"/>
          </w:tcPr>
          <w:p w14:paraId="4C6BB8CD" w14:textId="260D45BE" w:rsidR="00377F9C" w:rsidRPr="00C44AD4" w:rsidRDefault="005C676A" w:rsidP="007B0E80">
            <w:pPr>
              <w:rPr>
                <w:rFonts w:ascii="Times New Roman" w:hAnsi="Times New Roman" w:cs="Times New Roman"/>
                <w:sz w:val="24"/>
                <w:szCs w:val="24"/>
                <w:lang w:val="lt-LT"/>
              </w:rPr>
            </w:pPr>
            <w:r w:rsidRPr="00C44AD4">
              <w:rPr>
                <w:rFonts w:ascii="Times New Roman" w:hAnsi="Times New Roman" w:cs="Times New Roman"/>
                <w:sz w:val="24"/>
                <w:szCs w:val="24"/>
                <w:lang w:val="lt-LT"/>
              </w:rPr>
              <w:t>Acceptance testing</w:t>
            </w:r>
          </w:p>
        </w:tc>
        <w:tc>
          <w:tcPr>
            <w:tcW w:w="2565" w:type="dxa"/>
          </w:tcPr>
          <w:p w14:paraId="5B9D722E" w14:textId="5237CD24" w:rsidR="00377F9C" w:rsidRPr="00C44AD4" w:rsidRDefault="00377F9C" w:rsidP="007B0E80">
            <w:pPr>
              <w:rPr>
                <w:rFonts w:ascii="Times New Roman" w:hAnsi="Times New Roman" w:cs="Times New Roman"/>
                <w:sz w:val="24"/>
                <w:szCs w:val="24"/>
                <w:lang w:val="lt-LT"/>
              </w:rPr>
            </w:pPr>
            <w:r w:rsidRPr="00C44AD4">
              <w:rPr>
                <w:rFonts w:ascii="Times New Roman" w:hAnsi="Times New Roman" w:cs="Times New Roman"/>
                <w:sz w:val="24"/>
                <w:szCs w:val="24"/>
                <w:lang w:val="lt-LT"/>
              </w:rPr>
              <w:t>20</w:t>
            </w:r>
            <w:r w:rsidR="00FB4593" w:rsidRPr="00C44AD4">
              <w:rPr>
                <w:rFonts w:ascii="Times New Roman" w:hAnsi="Times New Roman" w:cs="Times New Roman"/>
                <w:sz w:val="24"/>
                <w:szCs w:val="24"/>
                <w:lang w:val="lt-LT"/>
              </w:rPr>
              <w:t>2</w:t>
            </w:r>
            <w:r w:rsidR="00390B0D" w:rsidRPr="00C44AD4">
              <w:rPr>
                <w:rFonts w:ascii="Times New Roman" w:hAnsi="Times New Roman" w:cs="Times New Roman"/>
                <w:sz w:val="24"/>
                <w:szCs w:val="24"/>
                <w:lang w:val="lt-LT"/>
              </w:rPr>
              <w:t>4</w:t>
            </w:r>
            <w:r w:rsidRPr="00C44AD4">
              <w:rPr>
                <w:rFonts w:ascii="Times New Roman" w:hAnsi="Times New Roman" w:cs="Times New Roman"/>
                <w:sz w:val="24"/>
                <w:szCs w:val="24"/>
                <w:lang w:val="lt-LT"/>
              </w:rPr>
              <w:t>-0</w:t>
            </w:r>
            <w:r w:rsidR="00F8495E" w:rsidRPr="00C44AD4">
              <w:rPr>
                <w:rFonts w:ascii="Times New Roman" w:hAnsi="Times New Roman" w:cs="Times New Roman"/>
                <w:sz w:val="24"/>
                <w:szCs w:val="24"/>
                <w:lang w:val="lt-LT"/>
              </w:rPr>
              <w:t>4</w:t>
            </w:r>
            <w:r w:rsidRPr="00C44AD4">
              <w:rPr>
                <w:rFonts w:ascii="Times New Roman" w:hAnsi="Times New Roman" w:cs="Times New Roman"/>
                <w:sz w:val="24"/>
                <w:szCs w:val="24"/>
                <w:lang w:val="lt-LT"/>
              </w:rPr>
              <w:t>-</w:t>
            </w:r>
            <w:r w:rsidR="00A33B65" w:rsidRPr="00C44AD4">
              <w:rPr>
                <w:rFonts w:ascii="Times New Roman" w:hAnsi="Times New Roman" w:cs="Times New Roman"/>
                <w:sz w:val="24"/>
                <w:szCs w:val="24"/>
                <w:lang w:val="lt-LT"/>
              </w:rPr>
              <w:t>25</w:t>
            </w:r>
          </w:p>
        </w:tc>
        <w:tc>
          <w:tcPr>
            <w:tcW w:w="4132" w:type="dxa"/>
          </w:tcPr>
          <w:p w14:paraId="42322328" w14:textId="195D908A" w:rsidR="00377F9C" w:rsidRPr="00C44AD4" w:rsidRDefault="00377F9C" w:rsidP="007B0E80">
            <w:pPr>
              <w:rPr>
                <w:rFonts w:ascii="Times New Roman" w:hAnsi="Times New Roman" w:cs="Times New Roman"/>
                <w:sz w:val="24"/>
                <w:szCs w:val="24"/>
                <w:lang w:val="lt-LT"/>
              </w:rPr>
            </w:pPr>
            <w:r w:rsidRPr="00C44AD4">
              <w:rPr>
                <w:rFonts w:ascii="Times New Roman" w:hAnsi="Times New Roman" w:cs="Times New Roman"/>
                <w:sz w:val="24"/>
                <w:szCs w:val="24"/>
                <w:lang w:val="lt-LT"/>
              </w:rPr>
              <w:t>20</w:t>
            </w:r>
            <w:r w:rsidR="00FB4593" w:rsidRPr="00C44AD4">
              <w:rPr>
                <w:rFonts w:ascii="Times New Roman" w:hAnsi="Times New Roman" w:cs="Times New Roman"/>
                <w:sz w:val="24"/>
                <w:szCs w:val="24"/>
                <w:lang w:val="lt-LT"/>
              </w:rPr>
              <w:t>2</w:t>
            </w:r>
            <w:r w:rsidR="002766C4" w:rsidRPr="00C44AD4">
              <w:rPr>
                <w:rFonts w:ascii="Times New Roman" w:hAnsi="Times New Roman" w:cs="Times New Roman"/>
                <w:sz w:val="24"/>
                <w:szCs w:val="24"/>
                <w:lang w:val="lt-LT"/>
              </w:rPr>
              <w:t>4</w:t>
            </w:r>
            <w:r w:rsidRPr="00C44AD4">
              <w:rPr>
                <w:rFonts w:ascii="Times New Roman" w:hAnsi="Times New Roman" w:cs="Times New Roman"/>
                <w:sz w:val="24"/>
                <w:szCs w:val="24"/>
                <w:lang w:val="lt-LT"/>
              </w:rPr>
              <w:t>-</w:t>
            </w:r>
            <w:r w:rsidR="002766C4" w:rsidRPr="00C44AD4">
              <w:rPr>
                <w:rFonts w:ascii="Times New Roman" w:hAnsi="Times New Roman" w:cs="Times New Roman"/>
                <w:sz w:val="24"/>
                <w:szCs w:val="24"/>
                <w:lang w:val="lt-LT"/>
              </w:rPr>
              <w:t>05</w:t>
            </w:r>
            <w:r w:rsidRPr="00C44AD4">
              <w:rPr>
                <w:rFonts w:ascii="Times New Roman" w:hAnsi="Times New Roman" w:cs="Times New Roman"/>
                <w:sz w:val="24"/>
                <w:szCs w:val="24"/>
                <w:lang w:val="lt-LT"/>
              </w:rPr>
              <w:t>-</w:t>
            </w:r>
            <w:r w:rsidR="00A33B65" w:rsidRPr="00C44AD4">
              <w:rPr>
                <w:rFonts w:ascii="Times New Roman" w:hAnsi="Times New Roman" w:cs="Times New Roman"/>
                <w:sz w:val="24"/>
                <w:szCs w:val="24"/>
                <w:lang w:val="lt-LT"/>
              </w:rPr>
              <w:t>10</w:t>
            </w:r>
          </w:p>
        </w:tc>
      </w:tr>
    </w:tbl>
    <w:p w14:paraId="4DD0BA8F" w14:textId="5844AC6E" w:rsidR="00ED1F8F" w:rsidRPr="00C44AD4" w:rsidRDefault="00ED1F8F" w:rsidP="00ED1F8F">
      <w:pPr>
        <w:rPr>
          <w:rFonts w:ascii="Times New Roman" w:eastAsiaTheme="majorEastAsia" w:hAnsi="Times New Roman" w:cs="Times New Roman"/>
          <w:color w:val="4F81BD" w:themeColor="accent1"/>
          <w:sz w:val="24"/>
          <w:szCs w:val="24"/>
          <w:lang w:val="lt-LT"/>
        </w:rPr>
      </w:pPr>
    </w:p>
    <w:p w14:paraId="2289A700" w14:textId="114B229B" w:rsidR="00797117" w:rsidRPr="00C44AD4" w:rsidRDefault="00797117" w:rsidP="000F0C0C">
      <w:pPr>
        <w:pStyle w:val="Heading3"/>
        <w:rPr>
          <w:rFonts w:ascii="Times New Roman" w:hAnsi="Times New Roman" w:cs="Times New Roman"/>
          <w:sz w:val="24"/>
          <w:szCs w:val="24"/>
          <w:lang w:val="en-US"/>
        </w:rPr>
      </w:pPr>
      <w:bookmarkStart w:id="12" w:name="_Toc161705327"/>
      <w:r w:rsidRPr="1041D43B">
        <w:rPr>
          <w:rFonts w:ascii="Times New Roman" w:hAnsi="Times New Roman" w:cs="Times New Roman"/>
          <w:sz w:val="24"/>
          <w:szCs w:val="24"/>
          <w:lang w:val="en-US"/>
        </w:rPr>
        <w:t>Test</w:t>
      </w:r>
      <w:r w:rsidR="00AA4EE2" w:rsidRPr="1041D43B">
        <w:rPr>
          <w:rFonts w:ascii="Times New Roman" w:hAnsi="Times New Roman" w:cs="Times New Roman"/>
          <w:sz w:val="24"/>
          <w:szCs w:val="24"/>
          <w:lang w:val="en-US"/>
        </w:rPr>
        <w:t>avimo rizikos</w:t>
      </w:r>
      <w:bookmarkEnd w:id="12"/>
    </w:p>
    <w:tbl>
      <w:tblPr>
        <w:tblStyle w:val="TableGrid"/>
        <w:tblW w:w="0" w:type="auto"/>
        <w:tblLook w:val="04A0" w:firstRow="1" w:lastRow="0" w:firstColumn="1" w:lastColumn="0" w:noHBand="0" w:noVBand="1"/>
      </w:tblPr>
      <w:tblGrid>
        <w:gridCol w:w="3020"/>
        <w:gridCol w:w="3021"/>
        <w:gridCol w:w="3021"/>
      </w:tblGrid>
      <w:tr w:rsidR="00923083" w14:paraId="6A289103" w14:textId="77777777" w:rsidTr="00923083">
        <w:tc>
          <w:tcPr>
            <w:tcW w:w="3020" w:type="dxa"/>
          </w:tcPr>
          <w:p w14:paraId="75C2727F" w14:textId="0441FA3F" w:rsidR="00923083" w:rsidRPr="00C44AD4" w:rsidRDefault="00C851C6" w:rsidP="007B0E80">
            <w:pPr>
              <w:rPr>
                <w:rFonts w:ascii="Times New Roman" w:hAnsi="Times New Roman" w:cs="Times New Roman"/>
                <w:sz w:val="24"/>
                <w:szCs w:val="24"/>
                <w:lang w:val="lt-LT"/>
              </w:rPr>
            </w:pPr>
            <w:r w:rsidRPr="00C44AD4">
              <w:rPr>
                <w:rFonts w:ascii="Times New Roman" w:hAnsi="Times New Roman" w:cs="Times New Roman"/>
                <w:sz w:val="24"/>
                <w:szCs w:val="24"/>
                <w:lang w:val="lt-LT"/>
              </w:rPr>
              <w:t>Rizika</w:t>
            </w:r>
          </w:p>
        </w:tc>
        <w:tc>
          <w:tcPr>
            <w:tcW w:w="3021" w:type="dxa"/>
          </w:tcPr>
          <w:p w14:paraId="3FAF629B" w14:textId="5AEB29BD" w:rsidR="00923083" w:rsidRPr="00C44AD4" w:rsidRDefault="00C851C6" w:rsidP="007B0E80">
            <w:pPr>
              <w:rPr>
                <w:rFonts w:ascii="Times New Roman" w:hAnsi="Times New Roman" w:cs="Times New Roman"/>
                <w:sz w:val="24"/>
                <w:szCs w:val="24"/>
                <w:lang w:val="lt-LT"/>
              </w:rPr>
            </w:pPr>
            <w:r w:rsidRPr="00C44AD4">
              <w:rPr>
                <w:rFonts w:ascii="Times New Roman" w:hAnsi="Times New Roman" w:cs="Times New Roman"/>
                <w:sz w:val="24"/>
                <w:szCs w:val="24"/>
                <w:lang w:val="lt-LT"/>
              </w:rPr>
              <w:t>Aprašymas</w:t>
            </w:r>
          </w:p>
        </w:tc>
        <w:tc>
          <w:tcPr>
            <w:tcW w:w="3021" w:type="dxa"/>
          </w:tcPr>
          <w:p w14:paraId="4666A083" w14:textId="57A26A7B" w:rsidR="00923083" w:rsidRPr="00C44AD4" w:rsidRDefault="00C851C6" w:rsidP="007B0E80">
            <w:pPr>
              <w:rPr>
                <w:rFonts w:ascii="Times New Roman" w:hAnsi="Times New Roman" w:cs="Times New Roman"/>
                <w:sz w:val="24"/>
                <w:szCs w:val="24"/>
                <w:lang w:val="lt-LT"/>
              </w:rPr>
            </w:pPr>
            <w:r w:rsidRPr="00C44AD4">
              <w:rPr>
                <w:rFonts w:ascii="Times New Roman" w:hAnsi="Times New Roman" w:cs="Times New Roman"/>
                <w:sz w:val="24"/>
                <w:szCs w:val="24"/>
                <w:lang w:val="lt-LT"/>
              </w:rPr>
              <w:t>Sprendimo būdas</w:t>
            </w:r>
          </w:p>
        </w:tc>
      </w:tr>
      <w:tr w:rsidR="00923083" w14:paraId="7D6F8535" w14:textId="77777777" w:rsidTr="00923083">
        <w:tc>
          <w:tcPr>
            <w:tcW w:w="3020" w:type="dxa"/>
          </w:tcPr>
          <w:p w14:paraId="31500E9C" w14:textId="78595B44" w:rsidR="00923083" w:rsidRPr="00C44AD4" w:rsidRDefault="00C851C6" w:rsidP="007B0E80">
            <w:pPr>
              <w:rPr>
                <w:rFonts w:ascii="Times New Roman" w:hAnsi="Times New Roman" w:cs="Times New Roman"/>
                <w:sz w:val="24"/>
                <w:szCs w:val="24"/>
                <w:lang w:val="lt-LT"/>
              </w:rPr>
            </w:pPr>
            <w:r w:rsidRPr="00C44AD4">
              <w:rPr>
                <w:rFonts w:ascii="Times New Roman" w:hAnsi="Times New Roman" w:cs="Times New Roman"/>
                <w:sz w:val="24"/>
                <w:szCs w:val="24"/>
                <w:lang w:val="lt-LT"/>
              </w:rPr>
              <w:lastRenderedPageBreak/>
              <w:t>Laiko trūkumas testavimui</w:t>
            </w:r>
          </w:p>
        </w:tc>
        <w:tc>
          <w:tcPr>
            <w:tcW w:w="3021" w:type="dxa"/>
          </w:tcPr>
          <w:p w14:paraId="674D4D70" w14:textId="7BEC80B4" w:rsidR="00923083" w:rsidRPr="00C44AD4" w:rsidRDefault="00042C0E" w:rsidP="007B0E80">
            <w:pPr>
              <w:rPr>
                <w:rFonts w:ascii="Times New Roman" w:hAnsi="Times New Roman" w:cs="Times New Roman"/>
                <w:sz w:val="24"/>
                <w:szCs w:val="24"/>
                <w:lang w:val="lt-LT"/>
              </w:rPr>
            </w:pPr>
            <w:r w:rsidRPr="00C44AD4">
              <w:rPr>
                <w:rFonts w:ascii="Times New Roman" w:hAnsi="Times New Roman" w:cs="Times New Roman"/>
                <w:sz w:val="24"/>
                <w:szCs w:val="24"/>
                <w:lang w:val="lt-LT"/>
              </w:rPr>
              <w:t>Dėl griežtų projektų terminų testavimui gali būti skiriama per mažai laiko.</w:t>
            </w:r>
          </w:p>
        </w:tc>
        <w:tc>
          <w:tcPr>
            <w:tcW w:w="3021" w:type="dxa"/>
          </w:tcPr>
          <w:p w14:paraId="1BA0A891" w14:textId="5F5146A3" w:rsidR="00923083" w:rsidRPr="00C44AD4" w:rsidRDefault="000A1927" w:rsidP="007B0E80">
            <w:pPr>
              <w:rPr>
                <w:rFonts w:ascii="Times New Roman" w:hAnsi="Times New Roman" w:cs="Times New Roman"/>
                <w:sz w:val="24"/>
                <w:szCs w:val="24"/>
                <w:lang w:val="lt-LT"/>
              </w:rPr>
            </w:pPr>
            <w:r w:rsidRPr="00C44AD4">
              <w:rPr>
                <w:rFonts w:ascii="Times New Roman" w:hAnsi="Times New Roman" w:cs="Times New Roman"/>
                <w:sz w:val="24"/>
                <w:szCs w:val="24"/>
                <w:lang w:val="lt-LT"/>
              </w:rPr>
              <w:t>Anksti projekto planavimo etape numatyti realistinius terminus testavimo fazėms. Taip pat, esant būtinybei, peržiūrėti prioritetus ir sutelkti dėmesį į svarbiausius funkcionalumus.</w:t>
            </w:r>
          </w:p>
        </w:tc>
      </w:tr>
      <w:tr w:rsidR="00923083" w14:paraId="03CCF89A" w14:textId="77777777" w:rsidTr="00923083">
        <w:tc>
          <w:tcPr>
            <w:tcW w:w="3020" w:type="dxa"/>
          </w:tcPr>
          <w:p w14:paraId="3A564DD9" w14:textId="7A425F29" w:rsidR="00923083" w:rsidRPr="00C44AD4" w:rsidRDefault="00ED5EA8" w:rsidP="007B0E80">
            <w:pPr>
              <w:rPr>
                <w:rFonts w:ascii="Times New Roman" w:hAnsi="Times New Roman" w:cs="Times New Roman"/>
                <w:sz w:val="24"/>
                <w:szCs w:val="24"/>
                <w:lang w:val="lt-LT"/>
              </w:rPr>
            </w:pPr>
            <w:r w:rsidRPr="00C44AD4">
              <w:rPr>
                <w:rFonts w:ascii="Times New Roman" w:hAnsi="Times New Roman" w:cs="Times New Roman"/>
                <w:sz w:val="24"/>
                <w:szCs w:val="24"/>
                <w:lang w:val="lt-LT"/>
              </w:rPr>
              <w:t>Techninės problemos</w:t>
            </w:r>
          </w:p>
        </w:tc>
        <w:tc>
          <w:tcPr>
            <w:tcW w:w="3021" w:type="dxa"/>
          </w:tcPr>
          <w:p w14:paraId="1BF54098" w14:textId="105D2842" w:rsidR="00923083" w:rsidRPr="00C44AD4" w:rsidRDefault="00846CCF" w:rsidP="007B0E80">
            <w:pPr>
              <w:rPr>
                <w:rFonts w:ascii="Times New Roman" w:hAnsi="Times New Roman" w:cs="Times New Roman"/>
                <w:sz w:val="24"/>
                <w:szCs w:val="24"/>
                <w:lang w:val="lt-LT"/>
              </w:rPr>
            </w:pPr>
            <w:r w:rsidRPr="00C44AD4">
              <w:rPr>
                <w:rFonts w:ascii="Times New Roman" w:hAnsi="Times New Roman" w:cs="Times New Roman"/>
                <w:sz w:val="24"/>
                <w:szCs w:val="24"/>
                <w:lang w:val="lt-LT"/>
              </w:rPr>
              <w:t>Techninės problemos, pvz., testavimo įrankių ar testavimo aplinkos gedimai, gali sutrikdyti testavimo procesą.</w:t>
            </w:r>
          </w:p>
        </w:tc>
        <w:tc>
          <w:tcPr>
            <w:tcW w:w="3021" w:type="dxa"/>
          </w:tcPr>
          <w:p w14:paraId="2ABBDAFD" w14:textId="1E8C45D3" w:rsidR="00923083" w:rsidRPr="00C44AD4" w:rsidRDefault="00CE1CBB" w:rsidP="007B0E80">
            <w:pPr>
              <w:rPr>
                <w:rFonts w:ascii="Times New Roman" w:hAnsi="Times New Roman" w:cs="Times New Roman"/>
                <w:sz w:val="24"/>
                <w:szCs w:val="24"/>
                <w:lang w:val="lt-LT"/>
              </w:rPr>
            </w:pPr>
            <w:r w:rsidRPr="00C44AD4">
              <w:rPr>
                <w:rFonts w:ascii="Times New Roman" w:hAnsi="Times New Roman" w:cs="Times New Roman"/>
                <w:sz w:val="24"/>
                <w:szCs w:val="24"/>
                <w:lang w:val="lt-LT"/>
              </w:rPr>
              <w:t>Periodiškai atnaujinti ir tikrinti testavimo įrankius bei aplinkas, kad užtikrintumėte jų stabilumą. Įdiegti atsarginių planų testavimo procesams, pvz., alternatyvių įrankių naudojimą.</w:t>
            </w:r>
          </w:p>
        </w:tc>
      </w:tr>
      <w:tr w:rsidR="00923083" w14:paraId="45692878" w14:textId="77777777" w:rsidTr="00923083">
        <w:tc>
          <w:tcPr>
            <w:tcW w:w="3020" w:type="dxa"/>
          </w:tcPr>
          <w:p w14:paraId="6969D381" w14:textId="68EEEE12" w:rsidR="00923083" w:rsidRPr="00C44AD4" w:rsidRDefault="00972A06" w:rsidP="007B0E80">
            <w:pPr>
              <w:rPr>
                <w:rFonts w:ascii="Times New Roman" w:hAnsi="Times New Roman" w:cs="Times New Roman"/>
                <w:sz w:val="24"/>
                <w:szCs w:val="24"/>
                <w:lang w:val="lt-LT"/>
              </w:rPr>
            </w:pPr>
            <w:r w:rsidRPr="00C44AD4">
              <w:rPr>
                <w:rFonts w:ascii="Times New Roman" w:hAnsi="Times New Roman" w:cs="Times New Roman"/>
                <w:sz w:val="24"/>
                <w:szCs w:val="24"/>
                <w:lang w:val="lt-LT"/>
              </w:rPr>
              <w:t>Nepakankama komunikacija</w:t>
            </w:r>
          </w:p>
        </w:tc>
        <w:tc>
          <w:tcPr>
            <w:tcW w:w="3021" w:type="dxa"/>
          </w:tcPr>
          <w:p w14:paraId="1BE3F879" w14:textId="7DABDE6C" w:rsidR="00923083" w:rsidRPr="00C44AD4" w:rsidRDefault="00F01B65" w:rsidP="007B0E80">
            <w:pPr>
              <w:rPr>
                <w:rFonts w:ascii="Times New Roman" w:hAnsi="Times New Roman" w:cs="Times New Roman"/>
                <w:sz w:val="24"/>
                <w:szCs w:val="24"/>
                <w:lang w:val="lt-LT"/>
              </w:rPr>
            </w:pPr>
            <w:r w:rsidRPr="00C44AD4">
              <w:rPr>
                <w:rFonts w:ascii="Times New Roman" w:hAnsi="Times New Roman" w:cs="Times New Roman"/>
                <w:sz w:val="24"/>
                <w:szCs w:val="24"/>
                <w:lang w:val="lt-LT"/>
              </w:rPr>
              <w:t xml:space="preserve">Komunikacijos trūkumas tarp  </w:t>
            </w:r>
            <w:r w:rsidR="00DD1189" w:rsidRPr="00C44AD4">
              <w:rPr>
                <w:rFonts w:ascii="Times New Roman" w:hAnsi="Times New Roman" w:cs="Times New Roman"/>
                <w:sz w:val="24"/>
                <w:szCs w:val="24"/>
                <w:lang w:val="lt-LT"/>
              </w:rPr>
              <w:t xml:space="preserve">komandos narių </w:t>
            </w:r>
            <w:r w:rsidRPr="00C44AD4">
              <w:rPr>
                <w:rFonts w:ascii="Times New Roman" w:hAnsi="Times New Roman" w:cs="Times New Roman"/>
                <w:sz w:val="24"/>
                <w:szCs w:val="24"/>
                <w:lang w:val="lt-LT"/>
              </w:rPr>
              <w:t>gali lemti nesusipratimus ir potencialias klaidas.</w:t>
            </w:r>
          </w:p>
        </w:tc>
        <w:tc>
          <w:tcPr>
            <w:tcW w:w="3021" w:type="dxa"/>
          </w:tcPr>
          <w:p w14:paraId="13BFF00F" w14:textId="69AC1C36" w:rsidR="00923083" w:rsidRPr="00C44AD4" w:rsidRDefault="000F0C0C" w:rsidP="007B0E80">
            <w:pPr>
              <w:rPr>
                <w:rFonts w:ascii="Times New Roman" w:hAnsi="Times New Roman" w:cs="Times New Roman"/>
                <w:sz w:val="24"/>
                <w:szCs w:val="24"/>
                <w:lang w:val="lt-LT"/>
              </w:rPr>
            </w:pPr>
            <w:r w:rsidRPr="00C44AD4">
              <w:rPr>
                <w:rFonts w:ascii="Times New Roman" w:hAnsi="Times New Roman" w:cs="Times New Roman"/>
                <w:sz w:val="24"/>
                <w:szCs w:val="24"/>
                <w:lang w:val="lt-LT"/>
              </w:rPr>
              <w:t>Skatinti reguliarią ir atvirą komunikaciją tarp visų projekto dalyvių. Naudoti projektų valdymo įrankius, pvz., Jira, kad užtikrintumėte sklandų darbų sekimą ir atsakomybių priskyrimą.</w:t>
            </w:r>
          </w:p>
        </w:tc>
      </w:tr>
    </w:tbl>
    <w:p w14:paraId="5225CE7A" w14:textId="77777777" w:rsidR="00923083" w:rsidRPr="00C44AD4" w:rsidRDefault="00923083" w:rsidP="007B0E80">
      <w:pPr>
        <w:rPr>
          <w:rFonts w:ascii="Times New Roman" w:hAnsi="Times New Roman" w:cs="Times New Roman"/>
          <w:sz w:val="24"/>
          <w:szCs w:val="24"/>
          <w:lang w:val="lt-LT"/>
        </w:rPr>
      </w:pPr>
    </w:p>
    <w:sectPr w:rsidR="00923083" w:rsidRPr="00C44AD4" w:rsidSect="0030310D">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AD5BA" w14:textId="77777777" w:rsidR="0030310D" w:rsidRDefault="0030310D" w:rsidP="001A6180">
      <w:pPr>
        <w:spacing w:after="0" w:line="240" w:lineRule="auto"/>
      </w:pPr>
      <w:r>
        <w:separator/>
      </w:r>
    </w:p>
  </w:endnote>
  <w:endnote w:type="continuationSeparator" w:id="0">
    <w:p w14:paraId="780CEE48" w14:textId="77777777" w:rsidR="0030310D" w:rsidRDefault="0030310D" w:rsidP="001A6180">
      <w:pPr>
        <w:spacing w:after="0" w:line="240" w:lineRule="auto"/>
      </w:pPr>
      <w:r>
        <w:continuationSeparator/>
      </w:r>
    </w:p>
  </w:endnote>
  <w:endnote w:type="continuationNotice" w:id="1">
    <w:p w14:paraId="59B4C54F" w14:textId="77777777" w:rsidR="0030310D" w:rsidRDefault="003031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86A24" w14:textId="77777777" w:rsidR="00681734" w:rsidRDefault="006817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color w:val="8C8C8C" w:themeColor="background1" w:themeShade="8C"/>
      </w:rPr>
      <w:alias w:val="Société"/>
      <w:id w:val="270665196"/>
      <w:placeholder>
        <w:docPart w:val="3D0684D9C1FA47A8827E53DA35B9514A"/>
      </w:placeholder>
      <w:dataBinding w:prefixMappings="xmlns:ns0='http://schemas.openxmlformats.org/officeDocument/2006/extended-properties'" w:xpath="/ns0:Properties[1]/ns0:Company[1]" w:storeItemID="{6668398D-A668-4E3E-A5EB-62B293D839F1}"/>
      <w:text/>
    </w:sdtPr>
    <w:sdtContent>
      <w:p w14:paraId="334B781E" w14:textId="5E48CA01" w:rsidR="00632AA2" w:rsidRDefault="00A443B1">
        <w:pPr>
          <w:pStyle w:val="Footer"/>
          <w:pBdr>
            <w:top w:val="single" w:sz="24" w:space="5" w:color="9BBB59" w:themeColor="accent3"/>
          </w:pBdr>
          <w:jc w:val="right"/>
          <w:rPr>
            <w:i/>
            <w:iCs/>
            <w:color w:val="8C8C8C" w:themeColor="background1" w:themeShade="8C"/>
          </w:rPr>
        </w:pPr>
        <w:r>
          <w:rPr>
            <w:i/>
            <w:iCs/>
            <w:color w:val="8C8C8C" w:themeColor="background1" w:themeShade="8C"/>
          </w:rPr>
          <w:t xml:space="preserve">© </w:t>
        </w:r>
        <w:proofErr w:type="spellStart"/>
        <w:r>
          <w:rPr>
            <w:i/>
            <w:iCs/>
            <w:color w:val="8C8C8C" w:themeColor="background1" w:themeShade="8C"/>
          </w:rPr>
          <w:t>dr</w:t>
        </w:r>
        <w:proofErr w:type="spellEnd"/>
        <w:r>
          <w:rPr>
            <w:i/>
            <w:iCs/>
            <w:color w:val="8C8C8C" w:themeColor="background1" w:themeShade="8C"/>
          </w:rPr>
          <w:t xml:space="preserve">. </w:t>
        </w:r>
        <w:proofErr w:type="spellStart"/>
        <w:r>
          <w:rPr>
            <w:i/>
            <w:iCs/>
            <w:color w:val="8C8C8C" w:themeColor="background1" w:themeShade="8C"/>
          </w:rPr>
          <w:t>Šarūnas</w:t>
        </w:r>
        <w:proofErr w:type="spellEnd"/>
        <w:r>
          <w:rPr>
            <w:i/>
            <w:iCs/>
            <w:color w:val="8C8C8C" w:themeColor="background1" w:themeShade="8C"/>
          </w:rPr>
          <w:t xml:space="preserve"> </w:t>
        </w:r>
        <w:proofErr w:type="spellStart"/>
        <w:r>
          <w:rPr>
            <w:i/>
            <w:iCs/>
            <w:color w:val="8C8C8C" w:themeColor="background1" w:themeShade="8C"/>
          </w:rPr>
          <w:t>Packevičius</w:t>
        </w:r>
        <w:proofErr w:type="spellEnd"/>
        <w:r>
          <w:rPr>
            <w:i/>
            <w:iCs/>
            <w:color w:val="8C8C8C" w:themeColor="background1" w:themeShade="8C"/>
          </w:rPr>
          <w:t>, KTU</w:t>
        </w:r>
      </w:p>
    </w:sdtContent>
  </w:sdt>
  <w:p w14:paraId="714BF42E" w14:textId="77777777" w:rsidR="00632AA2" w:rsidRDefault="00632A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9720" w14:textId="77777777" w:rsidR="00681734" w:rsidRDefault="00681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6A8D2" w14:textId="77777777" w:rsidR="0030310D" w:rsidRDefault="0030310D" w:rsidP="001A6180">
      <w:pPr>
        <w:spacing w:after="0" w:line="240" w:lineRule="auto"/>
      </w:pPr>
      <w:r>
        <w:separator/>
      </w:r>
    </w:p>
  </w:footnote>
  <w:footnote w:type="continuationSeparator" w:id="0">
    <w:p w14:paraId="4B2C0F10" w14:textId="77777777" w:rsidR="0030310D" w:rsidRDefault="0030310D" w:rsidP="001A6180">
      <w:pPr>
        <w:spacing w:after="0" w:line="240" w:lineRule="auto"/>
      </w:pPr>
      <w:r>
        <w:continuationSeparator/>
      </w:r>
    </w:p>
  </w:footnote>
  <w:footnote w:type="continuationNotice" w:id="1">
    <w:p w14:paraId="73A2C095" w14:textId="77777777" w:rsidR="0030310D" w:rsidRDefault="003031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CCB49" w14:textId="77777777" w:rsidR="00681734" w:rsidRDefault="006817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FC79D" w14:textId="2C6892B1" w:rsidR="001A6180" w:rsidRDefault="0016180E">
    <w:pPr>
      <w:pStyle w:val="Header"/>
    </w:pPr>
    <w:r>
      <w:rPr>
        <w:noProof/>
        <w:lang w:eastAsia="zh-TW"/>
      </w:rPr>
      <mc:AlternateContent>
        <mc:Choice Requires="wps">
          <w:drawing>
            <wp:anchor distT="0" distB="0" distL="114300" distR="114300" simplePos="0" relativeHeight="251658241" behindDoc="0" locked="0" layoutInCell="0" allowOverlap="1" wp14:anchorId="3B5EF2C7" wp14:editId="1E292B23">
              <wp:simplePos x="0" y="0"/>
              <wp:positionH relativeFrom="margin">
                <wp:align>left</wp:align>
              </wp:positionH>
              <wp:positionV relativeFrom="topMargin">
                <wp:align>center</wp:align>
              </wp:positionV>
              <wp:extent cx="5760720" cy="170815"/>
              <wp:effectExtent l="0" t="0" r="0" b="635"/>
              <wp:wrapNone/>
              <wp:docPr id="413463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D5CA5" w14:textId="77777777" w:rsidR="001A6180" w:rsidRPr="001A6180" w:rsidRDefault="001A6180">
                          <w:pPr>
                            <w:spacing w:after="0" w:line="240" w:lineRule="auto"/>
                            <w:jc w:val="right"/>
                            <w:rPr>
                              <w:lang w:val="en-US"/>
                            </w:rPr>
                          </w:pPr>
                          <w:r>
                            <w:rPr>
                              <w:lang w:val="en-US"/>
                            </w:rPr>
                            <w:t>Lab 1. Testing activities planning</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B5EF2C7" id="_x0000_t202" coordsize="21600,21600" o:spt="202" path="m,l,21600r21600,l21600,xe">
              <v:stroke joinstyle="miter"/>
              <v:path gradientshapeok="t" o:connecttype="rect"/>
            </v:shapetype>
            <v:shape id="Text Box 2" o:spid="_x0000_s1026" type="#_x0000_t202" style="position:absolute;margin-left:0;margin-top:0;width:453.6pt;height:13.45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" o:allowincell="f" filled="f" stroked="f">
              <v:textbox style="mso-fit-shape-to-text:t" inset=",0,,0">
                <w:txbxContent>
                  <w:p w14:paraId="144D5CA5" w14:textId="77777777" w:rsidR="001A6180" w:rsidRPr="001A6180" w:rsidRDefault="001A6180">
                    <w:pPr>
                      <w:spacing w:after="0" w:line="240" w:lineRule="auto"/>
                      <w:jc w:val="right"/>
                      <w:rPr>
                        <w:lang w:val="en-US"/>
                      </w:rPr>
                    </w:pPr>
                    <w:r>
                      <w:rPr>
                        <w:lang w:val="en-US"/>
                      </w:rPr>
                      <w:t>Lab 1. Testing activities planning</w:t>
                    </w:r>
                  </w:p>
                </w:txbxContent>
              </v:textbox>
              <w10:wrap anchorx="margin" anchory="margin"/>
            </v:shape>
          </w:pict>
        </mc:Fallback>
      </mc:AlternateContent>
    </w:r>
    <w:r>
      <w:rPr>
        <w:noProof/>
        <w:lang w:eastAsia="zh-TW"/>
      </w:rPr>
      <mc:AlternateContent>
        <mc:Choice Requires="wps">
          <w:drawing>
            <wp:anchor distT="0" distB="0" distL="114300" distR="114300" simplePos="0" relativeHeight="251658240" behindDoc="0" locked="0" layoutInCell="0" allowOverlap="1" wp14:anchorId="44949CBA" wp14:editId="6C962263">
              <wp:simplePos x="0" y="0"/>
              <wp:positionH relativeFrom="page">
                <wp:align>right</wp:align>
              </wp:positionH>
              <wp:positionV relativeFrom="topMargin">
                <wp:align>center</wp:align>
              </wp:positionV>
              <wp:extent cx="897890" cy="170815"/>
              <wp:effectExtent l="1905" t="0" r="0" b="635"/>
              <wp:wrapNone/>
              <wp:docPr id="139950040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890"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A04C1C" w14:textId="77777777" w:rsidR="001A6180" w:rsidRDefault="0036557A">
                          <w:pPr>
                            <w:spacing w:after="0" w:line="240" w:lineRule="auto"/>
                            <w:rPr>
                              <w:color w:val="FFFFFF" w:themeColor="background1"/>
                            </w:rPr>
                          </w:pPr>
                          <w:r>
                            <w:rPr>
                              <w:noProof/>
                              <w:color w:val="FFFFFF" w:themeColor="background1"/>
                            </w:rPr>
                            <w:fldChar w:fldCharType="begin"/>
                          </w:r>
                          <w:r>
                            <w:rPr>
                              <w:noProof/>
                              <w:color w:val="FFFFFF" w:themeColor="background1"/>
                            </w:rPr>
                            <w:instrText xml:space="preserve"> PAGE   \* MERGEFORMAT </w:instrText>
                          </w:r>
                          <w:r>
                            <w:rPr>
                              <w:noProof/>
                              <w:color w:val="FFFFFF" w:themeColor="background1"/>
                            </w:rPr>
                            <w:fldChar w:fldCharType="separate"/>
                          </w:r>
                          <w:r w:rsidR="000025BA">
                            <w:rPr>
                              <w:noProof/>
                              <w:color w:val="FFFFFF" w:themeColor="background1"/>
                            </w:rPr>
                            <w:t>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4949CBA" id="Text Box 1" o:spid="_x0000_s1027" type="#_x0000_t202" style="position:absolute;margin-left:19.5pt;margin-top:0;width:70.7pt;height:13.45pt;z-index:2516582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" o:allowincell="f" fillcolor="#4f81bd [3204]" stroked="f">
              <v:textbox style="mso-fit-shape-to-text:t" inset=",0,,0">
                <w:txbxContent>
                  <w:p w14:paraId="3AA04C1C" w14:textId="77777777" w:rsidR="001A6180" w:rsidRDefault="0036557A">
                    <w:pPr>
                      <w:spacing w:after="0" w:line="240" w:lineRule="auto"/>
                      <w:rPr>
                        <w:color w:val="FFFFFF" w:themeColor="background1"/>
                      </w:rPr>
                    </w:pPr>
                    <w:r>
                      <w:rPr>
                        <w:noProof/>
                        <w:color w:val="FFFFFF" w:themeColor="background1"/>
                      </w:rPr>
                      <w:fldChar w:fldCharType="begin"/>
                    </w:r>
                    <w:r>
                      <w:rPr>
                        <w:noProof/>
                        <w:color w:val="FFFFFF" w:themeColor="background1"/>
                      </w:rPr>
                      <w:instrText xml:space="preserve"> PAGE   \* MERGEFORMAT </w:instrText>
                    </w:r>
                    <w:r>
                      <w:rPr>
                        <w:noProof/>
                        <w:color w:val="FFFFFF" w:themeColor="background1"/>
                      </w:rPr>
                      <w:fldChar w:fldCharType="separate"/>
                    </w:r>
                    <w:r w:rsidR="000025BA">
                      <w:rPr>
                        <w:noProof/>
                        <w:color w:val="FFFFFF" w:themeColor="background1"/>
                      </w:rPr>
                      <w:t>6</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A213C" w14:textId="77777777" w:rsidR="00681734" w:rsidRDefault="00681734">
    <w:pPr>
      <w:pStyle w:val="Header"/>
    </w:pPr>
  </w:p>
</w:hdr>
</file>

<file path=word/intelligence2.xml><?xml version="1.0" encoding="utf-8"?>
<int2:intelligence xmlns:int2="http://schemas.microsoft.com/office/intelligence/2020/intelligence" xmlns:oel="http://schemas.microsoft.com/office/2019/extlst">
  <int2:observations>
    <int2:textHash int2:hashCode="+lJI/dB+ihI6sB" int2:id="fkCDpo54">
      <int2:state int2:value="Rejected" int2:type="AugLoop_Text_Critique"/>
    </int2:textHash>
    <int2:textHash int2:hashCode="qF7z5EW9UkCrGH" int2:id="w5DWoK95">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368"/>
    <w:multiLevelType w:val="hybridMultilevel"/>
    <w:tmpl w:val="095EA276"/>
    <w:lvl w:ilvl="0" w:tplc="081C53F6">
      <w:start w:val="5"/>
      <w:numFmt w:val="decimal"/>
      <w:lvlText w:val="%1."/>
      <w:lvlJc w:val="left"/>
      <w:pPr>
        <w:ind w:left="1440" w:hanging="360"/>
      </w:pPr>
      <w:rPr>
        <w:rFonts w:hint="default"/>
      </w:rPr>
    </w:lvl>
    <w:lvl w:ilvl="1" w:tplc="FFFFFFFF">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74159"/>
    <w:multiLevelType w:val="hybridMultilevel"/>
    <w:tmpl w:val="503EA92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DF2601"/>
    <w:multiLevelType w:val="hybridMultilevel"/>
    <w:tmpl w:val="58727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710F2"/>
    <w:multiLevelType w:val="hybridMultilevel"/>
    <w:tmpl w:val="A91AB9D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323343"/>
    <w:multiLevelType w:val="hybridMultilevel"/>
    <w:tmpl w:val="3D0C7F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F155B"/>
    <w:multiLevelType w:val="hybridMultilevel"/>
    <w:tmpl w:val="00B22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56CC7"/>
    <w:multiLevelType w:val="hybridMultilevel"/>
    <w:tmpl w:val="DC24EB5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183F6432"/>
    <w:multiLevelType w:val="hybridMultilevel"/>
    <w:tmpl w:val="5DB45992"/>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15:restartNumberingAfterBreak="0">
    <w:nsid w:val="20AB69D0"/>
    <w:multiLevelType w:val="hybridMultilevel"/>
    <w:tmpl w:val="42C852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430DA9"/>
    <w:multiLevelType w:val="hybridMultilevel"/>
    <w:tmpl w:val="65922B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90002D6"/>
    <w:multiLevelType w:val="hybridMultilevel"/>
    <w:tmpl w:val="FAF4E97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3D29095C"/>
    <w:multiLevelType w:val="hybridMultilevel"/>
    <w:tmpl w:val="3B522662"/>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0454BE5"/>
    <w:multiLevelType w:val="hybridMultilevel"/>
    <w:tmpl w:val="A294B5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4C157F"/>
    <w:multiLevelType w:val="hybridMultilevel"/>
    <w:tmpl w:val="9B5C8C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A27FDC"/>
    <w:multiLevelType w:val="hybridMultilevel"/>
    <w:tmpl w:val="27264CEC"/>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720" w:hanging="360"/>
      </w:p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B606F27"/>
    <w:multiLevelType w:val="hybridMultilevel"/>
    <w:tmpl w:val="F54867CE"/>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C76166A"/>
    <w:multiLevelType w:val="hybridMultilevel"/>
    <w:tmpl w:val="DAC69F7C"/>
    <w:lvl w:ilvl="0" w:tplc="04090001">
      <w:start w:val="1"/>
      <w:numFmt w:val="bullet"/>
      <w:lvlText w:val=""/>
      <w:lvlJc w:val="left"/>
      <w:pPr>
        <w:ind w:left="1440" w:hanging="360"/>
      </w:pPr>
      <w:rPr>
        <w:rFonts w:ascii="Symbol" w:hAnsi="Symbol" w:hint="default"/>
      </w:rPr>
    </w:lvl>
    <w:lvl w:ilvl="1" w:tplc="47FE5F62">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FC20E9E"/>
    <w:multiLevelType w:val="hybridMultilevel"/>
    <w:tmpl w:val="DACEAA62"/>
    <w:lvl w:ilvl="0" w:tplc="AB3EF3C4">
      <w:start w:val="1"/>
      <w:numFmt w:val="decimal"/>
      <w:lvlText w:val="%1."/>
      <w:lvlJc w:val="left"/>
      <w:pPr>
        <w:ind w:left="600" w:hanging="46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21F44B4"/>
    <w:multiLevelType w:val="hybridMultilevel"/>
    <w:tmpl w:val="6936CB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4A61B3"/>
    <w:multiLevelType w:val="hybridMultilevel"/>
    <w:tmpl w:val="5C021AC8"/>
    <w:lvl w:ilvl="0" w:tplc="FFFFFFFF">
      <w:start w:val="1"/>
      <w:numFmt w:val="bullet"/>
      <w:lvlText w:val=""/>
      <w:lvlJc w:val="left"/>
      <w:pPr>
        <w:ind w:left="1440" w:hanging="360"/>
      </w:pPr>
      <w:rPr>
        <w:rFonts w:ascii="Symbol" w:hAnsi="Symbol" w:hint="default"/>
      </w:rPr>
    </w:lvl>
    <w:lvl w:ilvl="1" w:tplc="C3645F3E">
      <w:start w:val="1"/>
      <w:numFmt w:val="decimal"/>
      <w:lvlText w:val="%2."/>
      <w:lvlJc w:val="left"/>
      <w:pPr>
        <w:ind w:left="2160" w:hanging="360"/>
      </w:pPr>
      <w:rPr>
        <w:rFont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5F9100A0"/>
    <w:multiLevelType w:val="hybridMultilevel"/>
    <w:tmpl w:val="4EC419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83924E9"/>
    <w:multiLevelType w:val="hybridMultilevel"/>
    <w:tmpl w:val="7C7E4B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8722F5A"/>
    <w:multiLevelType w:val="hybridMultilevel"/>
    <w:tmpl w:val="3D0C7F0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DE82E05"/>
    <w:multiLevelType w:val="hybridMultilevel"/>
    <w:tmpl w:val="792AB5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6E172D4"/>
    <w:multiLevelType w:val="hybridMultilevel"/>
    <w:tmpl w:val="14E637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76B24FE"/>
    <w:multiLevelType w:val="multilevel"/>
    <w:tmpl w:val="9C5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900887">
    <w:abstractNumId w:val="17"/>
  </w:num>
  <w:num w:numId="2" w16cid:durableId="21173327">
    <w:abstractNumId w:val="9"/>
  </w:num>
  <w:num w:numId="3" w16cid:durableId="1248223137">
    <w:abstractNumId w:val="21"/>
  </w:num>
  <w:num w:numId="4" w16cid:durableId="336231981">
    <w:abstractNumId w:val="1"/>
  </w:num>
  <w:num w:numId="5" w16cid:durableId="1586572589">
    <w:abstractNumId w:val="24"/>
  </w:num>
  <w:num w:numId="6" w16cid:durableId="1063409985">
    <w:abstractNumId w:val="20"/>
  </w:num>
  <w:num w:numId="7" w16cid:durableId="1080063826">
    <w:abstractNumId w:val="23"/>
  </w:num>
  <w:num w:numId="8" w16cid:durableId="1125005222">
    <w:abstractNumId w:val="4"/>
  </w:num>
  <w:num w:numId="9" w16cid:durableId="515578365">
    <w:abstractNumId w:val="12"/>
  </w:num>
  <w:num w:numId="10" w16cid:durableId="1613783814">
    <w:abstractNumId w:val="19"/>
  </w:num>
  <w:num w:numId="11" w16cid:durableId="1623223641">
    <w:abstractNumId w:val="16"/>
  </w:num>
  <w:num w:numId="12" w16cid:durableId="825515518">
    <w:abstractNumId w:val="18"/>
  </w:num>
  <w:num w:numId="13" w16cid:durableId="1563445160">
    <w:abstractNumId w:val="10"/>
  </w:num>
  <w:num w:numId="14" w16cid:durableId="1138911566">
    <w:abstractNumId w:val="8"/>
  </w:num>
  <w:num w:numId="15" w16cid:durableId="1132986445">
    <w:abstractNumId w:val="13"/>
  </w:num>
  <w:num w:numId="16" w16cid:durableId="1749955310">
    <w:abstractNumId w:val="6"/>
  </w:num>
  <w:num w:numId="17" w16cid:durableId="26100720">
    <w:abstractNumId w:val="2"/>
  </w:num>
  <w:num w:numId="18" w16cid:durableId="1649943290">
    <w:abstractNumId w:val="5"/>
  </w:num>
  <w:num w:numId="19" w16cid:durableId="900990227">
    <w:abstractNumId w:val="14"/>
  </w:num>
  <w:num w:numId="20" w16cid:durableId="830095714">
    <w:abstractNumId w:val="11"/>
  </w:num>
  <w:num w:numId="21" w16cid:durableId="220674210">
    <w:abstractNumId w:val="15"/>
  </w:num>
  <w:num w:numId="22" w16cid:durableId="1310741898">
    <w:abstractNumId w:val="3"/>
  </w:num>
  <w:num w:numId="23" w16cid:durableId="1108811835">
    <w:abstractNumId w:val="22"/>
  </w:num>
  <w:num w:numId="24" w16cid:durableId="805853609">
    <w:abstractNumId w:val="0"/>
  </w:num>
  <w:num w:numId="25" w16cid:durableId="306516459">
    <w:abstractNumId w:val="7"/>
  </w:num>
  <w:num w:numId="26" w16cid:durableId="1986620698">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87B"/>
    <w:rsid w:val="000025BA"/>
    <w:rsid w:val="00002A86"/>
    <w:rsid w:val="0000660F"/>
    <w:rsid w:val="000107BD"/>
    <w:rsid w:val="00012D86"/>
    <w:rsid w:val="00014A90"/>
    <w:rsid w:val="00015501"/>
    <w:rsid w:val="000254F4"/>
    <w:rsid w:val="0002648A"/>
    <w:rsid w:val="000306B7"/>
    <w:rsid w:val="00030BD2"/>
    <w:rsid w:val="00032227"/>
    <w:rsid w:val="000341EC"/>
    <w:rsid w:val="0003678B"/>
    <w:rsid w:val="00040C84"/>
    <w:rsid w:val="00042166"/>
    <w:rsid w:val="00042C0E"/>
    <w:rsid w:val="0004577F"/>
    <w:rsid w:val="0004689F"/>
    <w:rsid w:val="0004722F"/>
    <w:rsid w:val="00051F14"/>
    <w:rsid w:val="000549A4"/>
    <w:rsid w:val="0005520E"/>
    <w:rsid w:val="000554B6"/>
    <w:rsid w:val="00056435"/>
    <w:rsid w:val="00056AEC"/>
    <w:rsid w:val="00063E69"/>
    <w:rsid w:val="000679E9"/>
    <w:rsid w:val="00067D9E"/>
    <w:rsid w:val="00072138"/>
    <w:rsid w:val="00072B69"/>
    <w:rsid w:val="00073229"/>
    <w:rsid w:val="00073C05"/>
    <w:rsid w:val="00073FD9"/>
    <w:rsid w:val="000754A6"/>
    <w:rsid w:val="00075F2C"/>
    <w:rsid w:val="00076AAF"/>
    <w:rsid w:val="00080B4F"/>
    <w:rsid w:val="00081544"/>
    <w:rsid w:val="00084144"/>
    <w:rsid w:val="000860D6"/>
    <w:rsid w:val="00090A42"/>
    <w:rsid w:val="000913D4"/>
    <w:rsid w:val="00092366"/>
    <w:rsid w:val="00096756"/>
    <w:rsid w:val="00096D6E"/>
    <w:rsid w:val="00097123"/>
    <w:rsid w:val="000A1927"/>
    <w:rsid w:val="000A3565"/>
    <w:rsid w:val="000A43F1"/>
    <w:rsid w:val="000A488E"/>
    <w:rsid w:val="000A514C"/>
    <w:rsid w:val="000B027A"/>
    <w:rsid w:val="000B0DD0"/>
    <w:rsid w:val="000B0FC8"/>
    <w:rsid w:val="000B2802"/>
    <w:rsid w:val="000B4B8E"/>
    <w:rsid w:val="000C0EDB"/>
    <w:rsid w:val="000C204D"/>
    <w:rsid w:val="000C473C"/>
    <w:rsid w:val="000C4B64"/>
    <w:rsid w:val="000D0492"/>
    <w:rsid w:val="000D3DBF"/>
    <w:rsid w:val="000D3F1E"/>
    <w:rsid w:val="000E089B"/>
    <w:rsid w:val="000E317A"/>
    <w:rsid w:val="000E4387"/>
    <w:rsid w:val="000E521B"/>
    <w:rsid w:val="000E5750"/>
    <w:rsid w:val="000F0C0C"/>
    <w:rsid w:val="000F0DEB"/>
    <w:rsid w:val="000F1337"/>
    <w:rsid w:val="000F1C63"/>
    <w:rsid w:val="000F2844"/>
    <w:rsid w:val="000F30CC"/>
    <w:rsid w:val="000F650A"/>
    <w:rsid w:val="000F75D4"/>
    <w:rsid w:val="00100DDC"/>
    <w:rsid w:val="00101074"/>
    <w:rsid w:val="001061AF"/>
    <w:rsid w:val="001070CA"/>
    <w:rsid w:val="00114640"/>
    <w:rsid w:val="00114D16"/>
    <w:rsid w:val="001150A4"/>
    <w:rsid w:val="00117FF1"/>
    <w:rsid w:val="00123112"/>
    <w:rsid w:val="001260A1"/>
    <w:rsid w:val="001264AA"/>
    <w:rsid w:val="001352F4"/>
    <w:rsid w:val="0013587B"/>
    <w:rsid w:val="001367E0"/>
    <w:rsid w:val="00136F51"/>
    <w:rsid w:val="00137779"/>
    <w:rsid w:val="00137CEB"/>
    <w:rsid w:val="00137E5F"/>
    <w:rsid w:val="00140F6C"/>
    <w:rsid w:val="001420A1"/>
    <w:rsid w:val="00144683"/>
    <w:rsid w:val="00146F58"/>
    <w:rsid w:val="00147459"/>
    <w:rsid w:val="00151CB6"/>
    <w:rsid w:val="0015252C"/>
    <w:rsid w:val="0015252D"/>
    <w:rsid w:val="00153D83"/>
    <w:rsid w:val="00154E5A"/>
    <w:rsid w:val="00155B30"/>
    <w:rsid w:val="00156946"/>
    <w:rsid w:val="00157225"/>
    <w:rsid w:val="00157938"/>
    <w:rsid w:val="00160BA5"/>
    <w:rsid w:val="00160CC2"/>
    <w:rsid w:val="0016103C"/>
    <w:rsid w:val="0016180E"/>
    <w:rsid w:val="00162706"/>
    <w:rsid w:val="00162F71"/>
    <w:rsid w:val="00166652"/>
    <w:rsid w:val="00173B26"/>
    <w:rsid w:val="00174CA6"/>
    <w:rsid w:val="00175DB7"/>
    <w:rsid w:val="0017675D"/>
    <w:rsid w:val="00180423"/>
    <w:rsid w:val="0018383B"/>
    <w:rsid w:val="001852A2"/>
    <w:rsid w:val="001864CC"/>
    <w:rsid w:val="00193DAC"/>
    <w:rsid w:val="00194449"/>
    <w:rsid w:val="00195F1A"/>
    <w:rsid w:val="001A0B41"/>
    <w:rsid w:val="001A0CDF"/>
    <w:rsid w:val="001A131B"/>
    <w:rsid w:val="001A298E"/>
    <w:rsid w:val="001A56FF"/>
    <w:rsid w:val="001A5B07"/>
    <w:rsid w:val="001A6180"/>
    <w:rsid w:val="001B3DC5"/>
    <w:rsid w:val="001B4866"/>
    <w:rsid w:val="001B68D2"/>
    <w:rsid w:val="001B7CB9"/>
    <w:rsid w:val="001C15FF"/>
    <w:rsid w:val="001C1D9B"/>
    <w:rsid w:val="001D0715"/>
    <w:rsid w:val="001D1128"/>
    <w:rsid w:val="001D2CBB"/>
    <w:rsid w:val="001D5057"/>
    <w:rsid w:val="001E1ED9"/>
    <w:rsid w:val="001E2CA2"/>
    <w:rsid w:val="001E2DC3"/>
    <w:rsid w:val="001E7934"/>
    <w:rsid w:val="001F27AE"/>
    <w:rsid w:val="001F5EC0"/>
    <w:rsid w:val="00200749"/>
    <w:rsid w:val="0020151D"/>
    <w:rsid w:val="00206790"/>
    <w:rsid w:val="00207B29"/>
    <w:rsid w:val="0021159B"/>
    <w:rsid w:val="00212E37"/>
    <w:rsid w:val="00216773"/>
    <w:rsid w:val="00217856"/>
    <w:rsid w:val="00217BB2"/>
    <w:rsid w:val="00217F14"/>
    <w:rsid w:val="00223056"/>
    <w:rsid w:val="00224347"/>
    <w:rsid w:val="00227161"/>
    <w:rsid w:val="00227493"/>
    <w:rsid w:val="00231982"/>
    <w:rsid w:val="0023354D"/>
    <w:rsid w:val="00235825"/>
    <w:rsid w:val="00235964"/>
    <w:rsid w:val="00236995"/>
    <w:rsid w:val="00236BCE"/>
    <w:rsid w:val="00236E80"/>
    <w:rsid w:val="002376DA"/>
    <w:rsid w:val="0024265E"/>
    <w:rsid w:val="00243761"/>
    <w:rsid w:val="00246CE1"/>
    <w:rsid w:val="00250DF2"/>
    <w:rsid w:val="00250EAF"/>
    <w:rsid w:val="00253921"/>
    <w:rsid w:val="00253A0B"/>
    <w:rsid w:val="0025453A"/>
    <w:rsid w:val="00254A1E"/>
    <w:rsid w:val="0025536A"/>
    <w:rsid w:val="002557C7"/>
    <w:rsid w:val="00256329"/>
    <w:rsid w:val="00256402"/>
    <w:rsid w:val="0025673B"/>
    <w:rsid w:val="00256940"/>
    <w:rsid w:val="00262269"/>
    <w:rsid w:val="002634D0"/>
    <w:rsid w:val="002668BB"/>
    <w:rsid w:val="00267E20"/>
    <w:rsid w:val="002701CA"/>
    <w:rsid w:val="00270AAA"/>
    <w:rsid w:val="00271032"/>
    <w:rsid w:val="00274242"/>
    <w:rsid w:val="002747AF"/>
    <w:rsid w:val="002755EE"/>
    <w:rsid w:val="0027596D"/>
    <w:rsid w:val="002766C4"/>
    <w:rsid w:val="002804B1"/>
    <w:rsid w:val="00281FCE"/>
    <w:rsid w:val="002829BB"/>
    <w:rsid w:val="00284F8C"/>
    <w:rsid w:val="00285DDC"/>
    <w:rsid w:val="00293046"/>
    <w:rsid w:val="00293F35"/>
    <w:rsid w:val="00294B63"/>
    <w:rsid w:val="00294E99"/>
    <w:rsid w:val="00297889"/>
    <w:rsid w:val="002A243A"/>
    <w:rsid w:val="002A356D"/>
    <w:rsid w:val="002A492A"/>
    <w:rsid w:val="002A6566"/>
    <w:rsid w:val="002A7621"/>
    <w:rsid w:val="002A7754"/>
    <w:rsid w:val="002B0AC9"/>
    <w:rsid w:val="002B3FA9"/>
    <w:rsid w:val="002B4BCF"/>
    <w:rsid w:val="002B4BF9"/>
    <w:rsid w:val="002B4D2B"/>
    <w:rsid w:val="002B5ABB"/>
    <w:rsid w:val="002B60EC"/>
    <w:rsid w:val="002B6B6C"/>
    <w:rsid w:val="002B7BE7"/>
    <w:rsid w:val="002C0CD6"/>
    <w:rsid w:val="002C1B72"/>
    <w:rsid w:val="002C45FC"/>
    <w:rsid w:val="002C498C"/>
    <w:rsid w:val="002C5324"/>
    <w:rsid w:val="002C7CDA"/>
    <w:rsid w:val="002D0F39"/>
    <w:rsid w:val="002D12B8"/>
    <w:rsid w:val="002D283C"/>
    <w:rsid w:val="002D4A60"/>
    <w:rsid w:val="002D67D8"/>
    <w:rsid w:val="002E174C"/>
    <w:rsid w:val="002E73B0"/>
    <w:rsid w:val="002E7BBC"/>
    <w:rsid w:val="002F2AB2"/>
    <w:rsid w:val="002F5BE9"/>
    <w:rsid w:val="0030310D"/>
    <w:rsid w:val="00306675"/>
    <w:rsid w:val="00312CF5"/>
    <w:rsid w:val="00315600"/>
    <w:rsid w:val="00315BDD"/>
    <w:rsid w:val="00315D3C"/>
    <w:rsid w:val="003168F9"/>
    <w:rsid w:val="00323EC3"/>
    <w:rsid w:val="0032441B"/>
    <w:rsid w:val="0032451E"/>
    <w:rsid w:val="00325412"/>
    <w:rsid w:val="00326447"/>
    <w:rsid w:val="003308A6"/>
    <w:rsid w:val="003313FA"/>
    <w:rsid w:val="00332FB0"/>
    <w:rsid w:val="0033606A"/>
    <w:rsid w:val="00336A5F"/>
    <w:rsid w:val="00343EDC"/>
    <w:rsid w:val="003452A0"/>
    <w:rsid w:val="00346A99"/>
    <w:rsid w:val="0034728D"/>
    <w:rsid w:val="00347A59"/>
    <w:rsid w:val="003524BD"/>
    <w:rsid w:val="00352C6F"/>
    <w:rsid w:val="00352F15"/>
    <w:rsid w:val="0035304C"/>
    <w:rsid w:val="00353499"/>
    <w:rsid w:val="003541A3"/>
    <w:rsid w:val="00355DE2"/>
    <w:rsid w:val="00356F17"/>
    <w:rsid w:val="003607BD"/>
    <w:rsid w:val="00360ADB"/>
    <w:rsid w:val="00360B82"/>
    <w:rsid w:val="003614BD"/>
    <w:rsid w:val="00362BFA"/>
    <w:rsid w:val="00363893"/>
    <w:rsid w:val="003641BC"/>
    <w:rsid w:val="0036557A"/>
    <w:rsid w:val="0036640D"/>
    <w:rsid w:val="0037207F"/>
    <w:rsid w:val="00372672"/>
    <w:rsid w:val="00372788"/>
    <w:rsid w:val="003732A2"/>
    <w:rsid w:val="0037667D"/>
    <w:rsid w:val="00377F9C"/>
    <w:rsid w:val="00380365"/>
    <w:rsid w:val="00380BE0"/>
    <w:rsid w:val="00380DEB"/>
    <w:rsid w:val="00381A9F"/>
    <w:rsid w:val="003841C4"/>
    <w:rsid w:val="00385606"/>
    <w:rsid w:val="003857F2"/>
    <w:rsid w:val="00387444"/>
    <w:rsid w:val="003903E5"/>
    <w:rsid w:val="00390B0D"/>
    <w:rsid w:val="00391BA7"/>
    <w:rsid w:val="00393765"/>
    <w:rsid w:val="00393C3F"/>
    <w:rsid w:val="00393FBA"/>
    <w:rsid w:val="00394CC8"/>
    <w:rsid w:val="00395617"/>
    <w:rsid w:val="00395704"/>
    <w:rsid w:val="003A1EDE"/>
    <w:rsid w:val="003A4404"/>
    <w:rsid w:val="003A57DE"/>
    <w:rsid w:val="003A6FAD"/>
    <w:rsid w:val="003B0475"/>
    <w:rsid w:val="003B0AAD"/>
    <w:rsid w:val="003B628A"/>
    <w:rsid w:val="003B6BE9"/>
    <w:rsid w:val="003B7354"/>
    <w:rsid w:val="003C1324"/>
    <w:rsid w:val="003C1368"/>
    <w:rsid w:val="003C208A"/>
    <w:rsid w:val="003C2236"/>
    <w:rsid w:val="003C24C2"/>
    <w:rsid w:val="003C3EA9"/>
    <w:rsid w:val="003C51E5"/>
    <w:rsid w:val="003D1E28"/>
    <w:rsid w:val="003D2A44"/>
    <w:rsid w:val="003D5727"/>
    <w:rsid w:val="003E0A41"/>
    <w:rsid w:val="003E1905"/>
    <w:rsid w:val="003E1EF6"/>
    <w:rsid w:val="003E2C98"/>
    <w:rsid w:val="003E472C"/>
    <w:rsid w:val="003F3612"/>
    <w:rsid w:val="003F543D"/>
    <w:rsid w:val="003F5C2D"/>
    <w:rsid w:val="003F6207"/>
    <w:rsid w:val="003F7907"/>
    <w:rsid w:val="00401BF3"/>
    <w:rsid w:val="00405968"/>
    <w:rsid w:val="004125F4"/>
    <w:rsid w:val="00415848"/>
    <w:rsid w:val="00416049"/>
    <w:rsid w:val="00416C68"/>
    <w:rsid w:val="004170C4"/>
    <w:rsid w:val="00417E3E"/>
    <w:rsid w:val="0042080C"/>
    <w:rsid w:val="00421062"/>
    <w:rsid w:val="0042120C"/>
    <w:rsid w:val="00421B10"/>
    <w:rsid w:val="00423651"/>
    <w:rsid w:val="00423EC4"/>
    <w:rsid w:val="00431371"/>
    <w:rsid w:val="004338FB"/>
    <w:rsid w:val="00437E78"/>
    <w:rsid w:val="00445249"/>
    <w:rsid w:val="00445391"/>
    <w:rsid w:val="0044675A"/>
    <w:rsid w:val="004469D9"/>
    <w:rsid w:val="00450F6E"/>
    <w:rsid w:val="00451998"/>
    <w:rsid w:val="00461FA8"/>
    <w:rsid w:val="00462CCC"/>
    <w:rsid w:val="00464463"/>
    <w:rsid w:val="00471C5F"/>
    <w:rsid w:val="00472590"/>
    <w:rsid w:val="00473603"/>
    <w:rsid w:val="004741AE"/>
    <w:rsid w:val="00480DFB"/>
    <w:rsid w:val="004826BA"/>
    <w:rsid w:val="0048504B"/>
    <w:rsid w:val="004862D8"/>
    <w:rsid w:val="00487C18"/>
    <w:rsid w:val="00490C69"/>
    <w:rsid w:val="00491BB6"/>
    <w:rsid w:val="00492884"/>
    <w:rsid w:val="0049340D"/>
    <w:rsid w:val="00494CCB"/>
    <w:rsid w:val="004A0679"/>
    <w:rsid w:val="004A4479"/>
    <w:rsid w:val="004A53D5"/>
    <w:rsid w:val="004A74B4"/>
    <w:rsid w:val="004A7C6F"/>
    <w:rsid w:val="004B012E"/>
    <w:rsid w:val="004B17FD"/>
    <w:rsid w:val="004B199C"/>
    <w:rsid w:val="004B20B3"/>
    <w:rsid w:val="004B312F"/>
    <w:rsid w:val="004B3E1F"/>
    <w:rsid w:val="004B3E73"/>
    <w:rsid w:val="004B5699"/>
    <w:rsid w:val="004B5F76"/>
    <w:rsid w:val="004B714D"/>
    <w:rsid w:val="004C0E50"/>
    <w:rsid w:val="004C286C"/>
    <w:rsid w:val="004C486E"/>
    <w:rsid w:val="004C53C4"/>
    <w:rsid w:val="004C5C9C"/>
    <w:rsid w:val="004C7EEE"/>
    <w:rsid w:val="004D2E30"/>
    <w:rsid w:val="004D631C"/>
    <w:rsid w:val="004E229C"/>
    <w:rsid w:val="004E2315"/>
    <w:rsid w:val="004E5F86"/>
    <w:rsid w:val="004E71E5"/>
    <w:rsid w:val="004E7B0E"/>
    <w:rsid w:val="004F028B"/>
    <w:rsid w:val="004F103B"/>
    <w:rsid w:val="004F280C"/>
    <w:rsid w:val="004F3288"/>
    <w:rsid w:val="004F3DF4"/>
    <w:rsid w:val="004F5199"/>
    <w:rsid w:val="004F52B2"/>
    <w:rsid w:val="004F562D"/>
    <w:rsid w:val="004F6169"/>
    <w:rsid w:val="004F6189"/>
    <w:rsid w:val="0050130F"/>
    <w:rsid w:val="005022F7"/>
    <w:rsid w:val="00504230"/>
    <w:rsid w:val="00505230"/>
    <w:rsid w:val="00505525"/>
    <w:rsid w:val="00506E74"/>
    <w:rsid w:val="00510081"/>
    <w:rsid w:val="005113BC"/>
    <w:rsid w:val="00511922"/>
    <w:rsid w:val="00514BCE"/>
    <w:rsid w:val="005164D2"/>
    <w:rsid w:val="00517F55"/>
    <w:rsid w:val="005258B5"/>
    <w:rsid w:val="00531C4E"/>
    <w:rsid w:val="005339A9"/>
    <w:rsid w:val="00537749"/>
    <w:rsid w:val="005403F6"/>
    <w:rsid w:val="00541A46"/>
    <w:rsid w:val="005423C6"/>
    <w:rsid w:val="00544474"/>
    <w:rsid w:val="00550D47"/>
    <w:rsid w:val="0055349D"/>
    <w:rsid w:val="0055379D"/>
    <w:rsid w:val="005540B2"/>
    <w:rsid w:val="005569EE"/>
    <w:rsid w:val="00557107"/>
    <w:rsid w:val="00561CCF"/>
    <w:rsid w:val="005640C9"/>
    <w:rsid w:val="00567BF6"/>
    <w:rsid w:val="00570FF3"/>
    <w:rsid w:val="0057180D"/>
    <w:rsid w:val="00571DBA"/>
    <w:rsid w:val="00572584"/>
    <w:rsid w:val="00573F98"/>
    <w:rsid w:val="00582290"/>
    <w:rsid w:val="00585280"/>
    <w:rsid w:val="00590590"/>
    <w:rsid w:val="005910E0"/>
    <w:rsid w:val="00597407"/>
    <w:rsid w:val="005A0B40"/>
    <w:rsid w:val="005A404F"/>
    <w:rsid w:val="005A50F4"/>
    <w:rsid w:val="005A5726"/>
    <w:rsid w:val="005B246A"/>
    <w:rsid w:val="005B4E3E"/>
    <w:rsid w:val="005B692A"/>
    <w:rsid w:val="005C0501"/>
    <w:rsid w:val="005C1D75"/>
    <w:rsid w:val="005C647C"/>
    <w:rsid w:val="005C6529"/>
    <w:rsid w:val="005C676A"/>
    <w:rsid w:val="005C6FED"/>
    <w:rsid w:val="005C7BFD"/>
    <w:rsid w:val="005D1BB0"/>
    <w:rsid w:val="005D42D2"/>
    <w:rsid w:val="005D578E"/>
    <w:rsid w:val="005D672F"/>
    <w:rsid w:val="005D7683"/>
    <w:rsid w:val="005E05D5"/>
    <w:rsid w:val="005E1237"/>
    <w:rsid w:val="005E26F2"/>
    <w:rsid w:val="005E4CCA"/>
    <w:rsid w:val="005E69C1"/>
    <w:rsid w:val="005F1934"/>
    <w:rsid w:val="005F4031"/>
    <w:rsid w:val="005F614E"/>
    <w:rsid w:val="00600542"/>
    <w:rsid w:val="0060203E"/>
    <w:rsid w:val="006064E8"/>
    <w:rsid w:val="00610E87"/>
    <w:rsid w:val="00611EDC"/>
    <w:rsid w:val="006131C2"/>
    <w:rsid w:val="0061674C"/>
    <w:rsid w:val="00616DF9"/>
    <w:rsid w:val="00617D72"/>
    <w:rsid w:val="00620D37"/>
    <w:rsid w:val="00623860"/>
    <w:rsid w:val="00632AA2"/>
    <w:rsid w:val="00635A05"/>
    <w:rsid w:val="006379D5"/>
    <w:rsid w:val="00644F51"/>
    <w:rsid w:val="0064659F"/>
    <w:rsid w:val="00647711"/>
    <w:rsid w:val="00647AD8"/>
    <w:rsid w:val="0065093F"/>
    <w:rsid w:val="0065427C"/>
    <w:rsid w:val="00654E57"/>
    <w:rsid w:val="00654E95"/>
    <w:rsid w:val="00655838"/>
    <w:rsid w:val="006575E0"/>
    <w:rsid w:val="006645D9"/>
    <w:rsid w:val="00670D62"/>
    <w:rsid w:val="00673A84"/>
    <w:rsid w:val="006748BD"/>
    <w:rsid w:val="00677347"/>
    <w:rsid w:val="00681734"/>
    <w:rsid w:val="00681884"/>
    <w:rsid w:val="00686089"/>
    <w:rsid w:val="0068745C"/>
    <w:rsid w:val="00690182"/>
    <w:rsid w:val="00692579"/>
    <w:rsid w:val="0069423C"/>
    <w:rsid w:val="00695002"/>
    <w:rsid w:val="0069646B"/>
    <w:rsid w:val="006A0F5C"/>
    <w:rsid w:val="006A5A7D"/>
    <w:rsid w:val="006A6AB3"/>
    <w:rsid w:val="006A75B2"/>
    <w:rsid w:val="006B15DD"/>
    <w:rsid w:val="006B1CB7"/>
    <w:rsid w:val="006B3304"/>
    <w:rsid w:val="006B3B0E"/>
    <w:rsid w:val="006B3E02"/>
    <w:rsid w:val="006B3FF3"/>
    <w:rsid w:val="006C081C"/>
    <w:rsid w:val="006C1DD8"/>
    <w:rsid w:val="006C3BE3"/>
    <w:rsid w:val="006C7362"/>
    <w:rsid w:val="006C76CE"/>
    <w:rsid w:val="006D197D"/>
    <w:rsid w:val="006D56B0"/>
    <w:rsid w:val="006D5F2C"/>
    <w:rsid w:val="006D6863"/>
    <w:rsid w:val="006D7000"/>
    <w:rsid w:val="006E1091"/>
    <w:rsid w:val="006E5388"/>
    <w:rsid w:val="006E6D6B"/>
    <w:rsid w:val="006E76B2"/>
    <w:rsid w:val="006E7C77"/>
    <w:rsid w:val="006E7CFB"/>
    <w:rsid w:val="006F0DFF"/>
    <w:rsid w:val="006F4C53"/>
    <w:rsid w:val="006F6B48"/>
    <w:rsid w:val="006F72E8"/>
    <w:rsid w:val="00703848"/>
    <w:rsid w:val="00706D83"/>
    <w:rsid w:val="007120B0"/>
    <w:rsid w:val="00712879"/>
    <w:rsid w:val="00712FD4"/>
    <w:rsid w:val="00713DF3"/>
    <w:rsid w:val="007144AB"/>
    <w:rsid w:val="007157A3"/>
    <w:rsid w:val="00715B09"/>
    <w:rsid w:val="007162A1"/>
    <w:rsid w:val="00716F8E"/>
    <w:rsid w:val="007175FF"/>
    <w:rsid w:val="007176F8"/>
    <w:rsid w:val="00720047"/>
    <w:rsid w:val="007260DA"/>
    <w:rsid w:val="00730576"/>
    <w:rsid w:val="00732E1E"/>
    <w:rsid w:val="00737693"/>
    <w:rsid w:val="00742251"/>
    <w:rsid w:val="00743499"/>
    <w:rsid w:val="0074465B"/>
    <w:rsid w:val="0075356B"/>
    <w:rsid w:val="00755AC7"/>
    <w:rsid w:val="00755CC9"/>
    <w:rsid w:val="00755E48"/>
    <w:rsid w:val="00756B35"/>
    <w:rsid w:val="00757785"/>
    <w:rsid w:val="00761C81"/>
    <w:rsid w:val="007625D5"/>
    <w:rsid w:val="00762763"/>
    <w:rsid w:val="00763A45"/>
    <w:rsid w:val="00763BEA"/>
    <w:rsid w:val="0076612F"/>
    <w:rsid w:val="007704C5"/>
    <w:rsid w:val="0077163D"/>
    <w:rsid w:val="00771D6D"/>
    <w:rsid w:val="007753DC"/>
    <w:rsid w:val="00776134"/>
    <w:rsid w:val="007774C4"/>
    <w:rsid w:val="007801CB"/>
    <w:rsid w:val="00780CBF"/>
    <w:rsid w:val="00781ABB"/>
    <w:rsid w:val="007824D0"/>
    <w:rsid w:val="00782D0A"/>
    <w:rsid w:val="007837EF"/>
    <w:rsid w:val="00786C6A"/>
    <w:rsid w:val="00786F01"/>
    <w:rsid w:val="00787323"/>
    <w:rsid w:val="007910B1"/>
    <w:rsid w:val="007915F5"/>
    <w:rsid w:val="00797117"/>
    <w:rsid w:val="007A1023"/>
    <w:rsid w:val="007A248E"/>
    <w:rsid w:val="007A2779"/>
    <w:rsid w:val="007A35EC"/>
    <w:rsid w:val="007A6C4A"/>
    <w:rsid w:val="007B0E80"/>
    <w:rsid w:val="007B22EA"/>
    <w:rsid w:val="007B260F"/>
    <w:rsid w:val="007B3CE7"/>
    <w:rsid w:val="007C0253"/>
    <w:rsid w:val="007C0790"/>
    <w:rsid w:val="007C0E28"/>
    <w:rsid w:val="007C10B6"/>
    <w:rsid w:val="007C1AFD"/>
    <w:rsid w:val="007C200B"/>
    <w:rsid w:val="007C3A7B"/>
    <w:rsid w:val="007C4335"/>
    <w:rsid w:val="007C480C"/>
    <w:rsid w:val="007C7D4D"/>
    <w:rsid w:val="007D2CC9"/>
    <w:rsid w:val="007D56EB"/>
    <w:rsid w:val="007E00FD"/>
    <w:rsid w:val="007E0796"/>
    <w:rsid w:val="007E1EE9"/>
    <w:rsid w:val="007E47C5"/>
    <w:rsid w:val="007E54F8"/>
    <w:rsid w:val="007E635A"/>
    <w:rsid w:val="007E64EE"/>
    <w:rsid w:val="007E7900"/>
    <w:rsid w:val="007F35A9"/>
    <w:rsid w:val="007F59D2"/>
    <w:rsid w:val="007F6E1E"/>
    <w:rsid w:val="007F738B"/>
    <w:rsid w:val="007F741A"/>
    <w:rsid w:val="008019BD"/>
    <w:rsid w:val="0080514B"/>
    <w:rsid w:val="008059A5"/>
    <w:rsid w:val="00812485"/>
    <w:rsid w:val="008156DC"/>
    <w:rsid w:val="0081640C"/>
    <w:rsid w:val="008210F1"/>
    <w:rsid w:val="00821D8C"/>
    <w:rsid w:val="00821E7E"/>
    <w:rsid w:val="0082205D"/>
    <w:rsid w:val="00824EA5"/>
    <w:rsid w:val="00826665"/>
    <w:rsid w:val="008306A4"/>
    <w:rsid w:val="00830EC1"/>
    <w:rsid w:val="00831008"/>
    <w:rsid w:val="0083122F"/>
    <w:rsid w:val="00834574"/>
    <w:rsid w:val="00835609"/>
    <w:rsid w:val="0083588A"/>
    <w:rsid w:val="00835B47"/>
    <w:rsid w:val="00835E9B"/>
    <w:rsid w:val="0083619A"/>
    <w:rsid w:val="00836229"/>
    <w:rsid w:val="00837998"/>
    <w:rsid w:val="00841A48"/>
    <w:rsid w:val="00844165"/>
    <w:rsid w:val="008444FA"/>
    <w:rsid w:val="00846CCF"/>
    <w:rsid w:val="008506E9"/>
    <w:rsid w:val="008512F4"/>
    <w:rsid w:val="00853201"/>
    <w:rsid w:val="008533DB"/>
    <w:rsid w:val="00857E9F"/>
    <w:rsid w:val="0086034C"/>
    <w:rsid w:val="00861C9B"/>
    <w:rsid w:val="008637E3"/>
    <w:rsid w:val="0086674C"/>
    <w:rsid w:val="008669FD"/>
    <w:rsid w:val="00870442"/>
    <w:rsid w:val="00871950"/>
    <w:rsid w:val="0087466D"/>
    <w:rsid w:val="00877B79"/>
    <w:rsid w:val="008827AC"/>
    <w:rsid w:val="008833FB"/>
    <w:rsid w:val="0088415D"/>
    <w:rsid w:val="0088592F"/>
    <w:rsid w:val="00886EC9"/>
    <w:rsid w:val="00887663"/>
    <w:rsid w:val="00887F2C"/>
    <w:rsid w:val="00891375"/>
    <w:rsid w:val="00892F14"/>
    <w:rsid w:val="0089484B"/>
    <w:rsid w:val="008A0459"/>
    <w:rsid w:val="008A1C45"/>
    <w:rsid w:val="008A4FF6"/>
    <w:rsid w:val="008A5939"/>
    <w:rsid w:val="008A7948"/>
    <w:rsid w:val="008B097D"/>
    <w:rsid w:val="008B18D3"/>
    <w:rsid w:val="008B67F3"/>
    <w:rsid w:val="008B6F23"/>
    <w:rsid w:val="008B6F79"/>
    <w:rsid w:val="008B730B"/>
    <w:rsid w:val="008C3C26"/>
    <w:rsid w:val="008C3FC3"/>
    <w:rsid w:val="008C415B"/>
    <w:rsid w:val="008C4458"/>
    <w:rsid w:val="008C6332"/>
    <w:rsid w:val="008C660A"/>
    <w:rsid w:val="008D4089"/>
    <w:rsid w:val="008D4B1C"/>
    <w:rsid w:val="008D4FA7"/>
    <w:rsid w:val="008D5762"/>
    <w:rsid w:val="008D7E6E"/>
    <w:rsid w:val="008E0165"/>
    <w:rsid w:val="008E05DC"/>
    <w:rsid w:val="008E17DF"/>
    <w:rsid w:val="008E1ECB"/>
    <w:rsid w:val="008E4389"/>
    <w:rsid w:val="008E4B0F"/>
    <w:rsid w:val="008E7FE8"/>
    <w:rsid w:val="008F49B8"/>
    <w:rsid w:val="008F4F6D"/>
    <w:rsid w:val="008F636D"/>
    <w:rsid w:val="008F6388"/>
    <w:rsid w:val="008F704A"/>
    <w:rsid w:val="008F72BD"/>
    <w:rsid w:val="009066B3"/>
    <w:rsid w:val="00914385"/>
    <w:rsid w:val="00915D2E"/>
    <w:rsid w:val="0091685D"/>
    <w:rsid w:val="009229E1"/>
    <w:rsid w:val="00923083"/>
    <w:rsid w:val="009244EF"/>
    <w:rsid w:val="00925204"/>
    <w:rsid w:val="0093419E"/>
    <w:rsid w:val="009350B6"/>
    <w:rsid w:val="009353CD"/>
    <w:rsid w:val="00943070"/>
    <w:rsid w:val="009443F2"/>
    <w:rsid w:val="00947695"/>
    <w:rsid w:val="00950A1F"/>
    <w:rsid w:val="0095234D"/>
    <w:rsid w:val="00952C30"/>
    <w:rsid w:val="00952E73"/>
    <w:rsid w:val="00953B47"/>
    <w:rsid w:val="00953E40"/>
    <w:rsid w:val="0095490C"/>
    <w:rsid w:val="00955E32"/>
    <w:rsid w:val="0095688F"/>
    <w:rsid w:val="00956A8E"/>
    <w:rsid w:val="00963E47"/>
    <w:rsid w:val="00972A06"/>
    <w:rsid w:val="00972E35"/>
    <w:rsid w:val="00974262"/>
    <w:rsid w:val="00977CCC"/>
    <w:rsid w:val="00977DF2"/>
    <w:rsid w:val="00981861"/>
    <w:rsid w:val="0098304F"/>
    <w:rsid w:val="00983F52"/>
    <w:rsid w:val="00984F65"/>
    <w:rsid w:val="00986E4C"/>
    <w:rsid w:val="00986EB0"/>
    <w:rsid w:val="00991D63"/>
    <w:rsid w:val="00991E01"/>
    <w:rsid w:val="00996A10"/>
    <w:rsid w:val="009A1C4E"/>
    <w:rsid w:val="009A2899"/>
    <w:rsid w:val="009A2E2A"/>
    <w:rsid w:val="009A3604"/>
    <w:rsid w:val="009A444B"/>
    <w:rsid w:val="009A6219"/>
    <w:rsid w:val="009A6374"/>
    <w:rsid w:val="009A7ECD"/>
    <w:rsid w:val="009B0188"/>
    <w:rsid w:val="009B0292"/>
    <w:rsid w:val="009B19BE"/>
    <w:rsid w:val="009B3D06"/>
    <w:rsid w:val="009B4224"/>
    <w:rsid w:val="009C1842"/>
    <w:rsid w:val="009C22BA"/>
    <w:rsid w:val="009C3678"/>
    <w:rsid w:val="009C6F9A"/>
    <w:rsid w:val="009D02A2"/>
    <w:rsid w:val="009D26D8"/>
    <w:rsid w:val="009D2D83"/>
    <w:rsid w:val="009D4E15"/>
    <w:rsid w:val="009D5188"/>
    <w:rsid w:val="009D76B9"/>
    <w:rsid w:val="009D76D8"/>
    <w:rsid w:val="009E1473"/>
    <w:rsid w:val="009E2B4F"/>
    <w:rsid w:val="009E5677"/>
    <w:rsid w:val="009E5B58"/>
    <w:rsid w:val="009E60FB"/>
    <w:rsid w:val="009F0A5C"/>
    <w:rsid w:val="009F4453"/>
    <w:rsid w:val="009F44F3"/>
    <w:rsid w:val="009F4776"/>
    <w:rsid w:val="009F5BFE"/>
    <w:rsid w:val="00A015E0"/>
    <w:rsid w:val="00A04972"/>
    <w:rsid w:val="00A04B1E"/>
    <w:rsid w:val="00A052D8"/>
    <w:rsid w:val="00A0632D"/>
    <w:rsid w:val="00A069F3"/>
    <w:rsid w:val="00A10272"/>
    <w:rsid w:val="00A11FA9"/>
    <w:rsid w:val="00A13774"/>
    <w:rsid w:val="00A14B70"/>
    <w:rsid w:val="00A21818"/>
    <w:rsid w:val="00A21DD9"/>
    <w:rsid w:val="00A2261E"/>
    <w:rsid w:val="00A2312A"/>
    <w:rsid w:val="00A24350"/>
    <w:rsid w:val="00A27CF6"/>
    <w:rsid w:val="00A33B65"/>
    <w:rsid w:val="00A33D12"/>
    <w:rsid w:val="00A366CB"/>
    <w:rsid w:val="00A443B1"/>
    <w:rsid w:val="00A46492"/>
    <w:rsid w:val="00A47E76"/>
    <w:rsid w:val="00A50092"/>
    <w:rsid w:val="00A5151F"/>
    <w:rsid w:val="00A528E6"/>
    <w:rsid w:val="00A53BB1"/>
    <w:rsid w:val="00A54BC3"/>
    <w:rsid w:val="00A558A0"/>
    <w:rsid w:val="00A61418"/>
    <w:rsid w:val="00A63E75"/>
    <w:rsid w:val="00A63F2B"/>
    <w:rsid w:val="00A72FC8"/>
    <w:rsid w:val="00A80318"/>
    <w:rsid w:val="00A80AC1"/>
    <w:rsid w:val="00A80EC4"/>
    <w:rsid w:val="00A81F43"/>
    <w:rsid w:val="00A829FB"/>
    <w:rsid w:val="00A8568A"/>
    <w:rsid w:val="00A85D13"/>
    <w:rsid w:val="00A86406"/>
    <w:rsid w:val="00A86F86"/>
    <w:rsid w:val="00A87523"/>
    <w:rsid w:val="00A87A0C"/>
    <w:rsid w:val="00A90360"/>
    <w:rsid w:val="00A9231D"/>
    <w:rsid w:val="00A928E8"/>
    <w:rsid w:val="00A94450"/>
    <w:rsid w:val="00A95F90"/>
    <w:rsid w:val="00A963D1"/>
    <w:rsid w:val="00AA1863"/>
    <w:rsid w:val="00AA496F"/>
    <w:rsid w:val="00AA4EE2"/>
    <w:rsid w:val="00AA5D29"/>
    <w:rsid w:val="00AA5D50"/>
    <w:rsid w:val="00AA654D"/>
    <w:rsid w:val="00AB1751"/>
    <w:rsid w:val="00AB28E2"/>
    <w:rsid w:val="00AB3AE2"/>
    <w:rsid w:val="00AB3D80"/>
    <w:rsid w:val="00AB4E3C"/>
    <w:rsid w:val="00AB5377"/>
    <w:rsid w:val="00AB7040"/>
    <w:rsid w:val="00AC09B6"/>
    <w:rsid w:val="00AC0A2D"/>
    <w:rsid w:val="00AC0D5E"/>
    <w:rsid w:val="00AC23C5"/>
    <w:rsid w:val="00AC5186"/>
    <w:rsid w:val="00AC617C"/>
    <w:rsid w:val="00AC62A5"/>
    <w:rsid w:val="00AC7BB6"/>
    <w:rsid w:val="00AD0609"/>
    <w:rsid w:val="00AD1F27"/>
    <w:rsid w:val="00AD3B13"/>
    <w:rsid w:val="00AD3FDA"/>
    <w:rsid w:val="00AD795C"/>
    <w:rsid w:val="00AE2216"/>
    <w:rsid w:val="00AE7617"/>
    <w:rsid w:val="00AF1DE4"/>
    <w:rsid w:val="00AF1E2F"/>
    <w:rsid w:val="00AF4DA2"/>
    <w:rsid w:val="00AF5038"/>
    <w:rsid w:val="00AF6394"/>
    <w:rsid w:val="00AF6C43"/>
    <w:rsid w:val="00AF6DD1"/>
    <w:rsid w:val="00B05EF3"/>
    <w:rsid w:val="00B062A6"/>
    <w:rsid w:val="00B11452"/>
    <w:rsid w:val="00B115AC"/>
    <w:rsid w:val="00B131D1"/>
    <w:rsid w:val="00B13A2C"/>
    <w:rsid w:val="00B152C9"/>
    <w:rsid w:val="00B172E4"/>
    <w:rsid w:val="00B23C4E"/>
    <w:rsid w:val="00B246AD"/>
    <w:rsid w:val="00B26031"/>
    <w:rsid w:val="00B3042C"/>
    <w:rsid w:val="00B3272A"/>
    <w:rsid w:val="00B339D4"/>
    <w:rsid w:val="00B34100"/>
    <w:rsid w:val="00B34F01"/>
    <w:rsid w:val="00B35F39"/>
    <w:rsid w:val="00B40977"/>
    <w:rsid w:val="00B41585"/>
    <w:rsid w:val="00B46A34"/>
    <w:rsid w:val="00B51555"/>
    <w:rsid w:val="00B52E33"/>
    <w:rsid w:val="00B55ECA"/>
    <w:rsid w:val="00B5711F"/>
    <w:rsid w:val="00B7046F"/>
    <w:rsid w:val="00B736FA"/>
    <w:rsid w:val="00B73FD4"/>
    <w:rsid w:val="00B73FDF"/>
    <w:rsid w:val="00B75A86"/>
    <w:rsid w:val="00B80970"/>
    <w:rsid w:val="00B80E95"/>
    <w:rsid w:val="00B86D82"/>
    <w:rsid w:val="00B875E0"/>
    <w:rsid w:val="00B922FA"/>
    <w:rsid w:val="00B93D70"/>
    <w:rsid w:val="00B97380"/>
    <w:rsid w:val="00BA0670"/>
    <w:rsid w:val="00BA14AC"/>
    <w:rsid w:val="00BA1A5B"/>
    <w:rsid w:val="00BA263A"/>
    <w:rsid w:val="00BA2A83"/>
    <w:rsid w:val="00BA4816"/>
    <w:rsid w:val="00BA70D8"/>
    <w:rsid w:val="00BA7EA4"/>
    <w:rsid w:val="00BB1106"/>
    <w:rsid w:val="00BB16D1"/>
    <w:rsid w:val="00BB4E18"/>
    <w:rsid w:val="00BB6A78"/>
    <w:rsid w:val="00BB797A"/>
    <w:rsid w:val="00BC3F8E"/>
    <w:rsid w:val="00BD0639"/>
    <w:rsid w:val="00BD07D4"/>
    <w:rsid w:val="00BD59A3"/>
    <w:rsid w:val="00BD63D1"/>
    <w:rsid w:val="00BD668A"/>
    <w:rsid w:val="00BE18E2"/>
    <w:rsid w:val="00BE5557"/>
    <w:rsid w:val="00BE56BA"/>
    <w:rsid w:val="00BE625C"/>
    <w:rsid w:val="00BF33EF"/>
    <w:rsid w:val="00BF4B66"/>
    <w:rsid w:val="00BF548C"/>
    <w:rsid w:val="00BF5C19"/>
    <w:rsid w:val="00BF7854"/>
    <w:rsid w:val="00C00BCE"/>
    <w:rsid w:val="00C01526"/>
    <w:rsid w:val="00C01CA9"/>
    <w:rsid w:val="00C02FA0"/>
    <w:rsid w:val="00C04113"/>
    <w:rsid w:val="00C064A5"/>
    <w:rsid w:val="00C07256"/>
    <w:rsid w:val="00C102DB"/>
    <w:rsid w:val="00C119CE"/>
    <w:rsid w:val="00C14FD4"/>
    <w:rsid w:val="00C174FD"/>
    <w:rsid w:val="00C17B1E"/>
    <w:rsid w:val="00C20804"/>
    <w:rsid w:val="00C20A99"/>
    <w:rsid w:val="00C22F53"/>
    <w:rsid w:val="00C25760"/>
    <w:rsid w:val="00C264BA"/>
    <w:rsid w:val="00C26731"/>
    <w:rsid w:val="00C27786"/>
    <w:rsid w:val="00C30DDB"/>
    <w:rsid w:val="00C32790"/>
    <w:rsid w:val="00C33415"/>
    <w:rsid w:val="00C35C86"/>
    <w:rsid w:val="00C35CF4"/>
    <w:rsid w:val="00C3683F"/>
    <w:rsid w:val="00C40768"/>
    <w:rsid w:val="00C43AB4"/>
    <w:rsid w:val="00C43AEC"/>
    <w:rsid w:val="00C44AD4"/>
    <w:rsid w:val="00C45FFA"/>
    <w:rsid w:val="00C50519"/>
    <w:rsid w:val="00C52D01"/>
    <w:rsid w:val="00C541C0"/>
    <w:rsid w:val="00C54F12"/>
    <w:rsid w:val="00C56CCB"/>
    <w:rsid w:val="00C5730E"/>
    <w:rsid w:val="00C57E83"/>
    <w:rsid w:val="00C60F67"/>
    <w:rsid w:val="00C61A62"/>
    <w:rsid w:val="00C62452"/>
    <w:rsid w:val="00C62B63"/>
    <w:rsid w:val="00C62D9C"/>
    <w:rsid w:val="00C63F08"/>
    <w:rsid w:val="00C6476F"/>
    <w:rsid w:val="00C65860"/>
    <w:rsid w:val="00C71FBD"/>
    <w:rsid w:val="00C7222D"/>
    <w:rsid w:val="00C75E59"/>
    <w:rsid w:val="00C83091"/>
    <w:rsid w:val="00C8511A"/>
    <w:rsid w:val="00C851C6"/>
    <w:rsid w:val="00C90002"/>
    <w:rsid w:val="00C92419"/>
    <w:rsid w:val="00C95DF9"/>
    <w:rsid w:val="00C96030"/>
    <w:rsid w:val="00CA4DF3"/>
    <w:rsid w:val="00CA6E06"/>
    <w:rsid w:val="00CA7B52"/>
    <w:rsid w:val="00CB28DB"/>
    <w:rsid w:val="00CB2F3A"/>
    <w:rsid w:val="00CB4C94"/>
    <w:rsid w:val="00CC1A15"/>
    <w:rsid w:val="00CC2612"/>
    <w:rsid w:val="00CC26D6"/>
    <w:rsid w:val="00CC3C68"/>
    <w:rsid w:val="00CC6BBA"/>
    <w:rsid w:val="00CD2865"/>
    <w:rsid w:val="00CD30B2"/>
    <w:rsid w:val="00CD5A5C"/>
    <w:rsid w:val="00CD755D"/>
    <w:rsid w:val="00CE1CBB"/>
    <w:rsid w:val="00CE32ED"/>
    <w:rsid w:val="00CE71B5"/>
    <w:rsid w:val="00CF01EE"/>
    <w:rsid w:val="00CF3ED3"/>
    <w:rsid w:val="00CF7C15"/>
    <w:rsid w:val="00D004E4"/>
    <w:rsid w:val="00D0385F"/>
    <w:rsid w:val="00D0629F"/>
    <w:rsid w:val="00D064D9"/>
    <w:rsid w:val="00D129B1"/>
    <w:rsid w:val="00D14917"/>
    <w:rsid w:val="00D151E5"/>
    <w:rsid w:val="00D173F8"/>
    <w:rsid w:val="00D205C5"/>
    <w:rsid w:val="00D212FE"/>
    <w:rsid w:val="00D21C0C"/>
    <w:rsid w:val="00D24DA2"/>
    <w:rsid w:val="00D27341"/>
    <w:rsid w:val="00D30567"/>
    <w:rsid w:val="00D31EEF"/>
    <w:rsid w:val="00D3342F"/>
    <w:rsid w:val="00D3553F"/>
    <w:rsid w:val="00D36A34"/>
    <w:rsid w:val="00D430A5"/>
    <w:rsid w:val="00D43885"/>
    <w:rsid w:val="00D45062"/>
    <w:rsid w:val="00D4686C"/>
    <w:rsid w:val="00D468B5"/>
    <w:rsid w:val="00D5140D"/>
    <w:rsid w:val="00D51D77"/>
    <w:rsid w:val="00D520C0"/>
    <w:rsid w:val="00D615C8"/>
    <w:rsid w:val="00D6348C"/>
    <w:rsid w:val="00D706E8"/>
    <w:rsid w:val="00D711B7"/>
    <w:rsid w:val="00D72B64"/>
    <w:rsid w:val="00D736B5"/>
    <w:rsid w:val="00D740ED"/>
    <w:rsid w:val="00D7634E"/>
    <w:rsid w:val="00D811F9"/>
    <w:rsid w:val="00D90467"/>
    <w:rsid w:val="00D910FA"/>
    <w:rsid w:val="00D91509"/>
    <w:rsid w:val="00D9328E"/>
    <w:rsid w:val="00DA54E2"/>
    <w:rsid w:val="00DA5554"/>
    <w:rsid w:val="00DB25FD"/>
    <w:rsid w:val="00DB2AAA"/>
    <w:rsid w:val="00DB3EAA"/>
    <w:rsid w:val="00DB4CE2"/>
    <w:rsid w:val="00DB5F6A"/>
    <w:rsid w:val="00DC1AC5"/>
    <w:rsid w:val="00DC4341"/>
    <w:rsid w:val="00DC44D5"/>
    <w:rsid w:val="00DC54E5"/>
    <w:rsid w:val="00DC62EE"/>
    <w:rsid w:val="00DC71E2"/>
    <w:rsid w:val="00DD010B"/>
    <w:rsid w:val="00DD09C5"/>
    <w:rsid w:val="00DD1189"/>
    <w:rsid w:val="00DD2C4C"/>
    <w:rsid w:val="00DD35EE"/>
    <w:rsid w:val="00DD5999"/>
    <w:rsid w:val="00DD5ADD"/>
    <w:rsid w:val="00DD6166"/>
    <w:rsid w:val="00DD73C7"/>
    <w:rsid w:val="00DE21D6"/>
    <w:rsid w:val="00DE3211"/>
    <w:rsid w:val="00DE4AEE"/>
    <w:rsid w:val="00DE5880"/>
    <w:rsid w:val="00DE664A"/>
    <w:rsid w:val="00DF11BB"/>
    <w:rsid w:val="00DF32FE"/>
    <w:rsid w:val="00DF40C9"/>
    <w:rsid w:val="00DF6B15"/>
    <w:rsid w:val="00DF792C"/>
    <w:rsid w:val="00E002A1"/>
    <w:rsid w:val="00E00583"/>
    <w:rsid w:val="00E0087C"/>
    <w:rsid w:val="00E01952"/>
    <w:rsid w:val="00E02C26"/>
    <w:rsid w:val="00E05528"/>
    <w:rsid w:val="00E05BA4"/>
    <w:rsid w:val="00E06621"/>
    <w:rsid w:val="00E079E8"/>
    <w:rsid w:val="00E13229"/>
    <w:rsid w:val="00E14296"/>
    <w:rsid w:val="00E14E4D"/>
    <w:rsid w:val="00E22AA7"/>
    <w:rsid w:val="00E2360E"/>
    <w:rsid w:val="00E239D1"/>
    <w:rsid w:val="00E300EA"/>
    <w:rsid w:val="00E3022A"/>
    <w:rsid w:val="00E306CB"/>
    <w:rsid w:val="00E32A9C"/>
    <w:rsid w:val="00E32C46"/>
    <w:rsid w:val="00E32E4E"/>
    <w:rsid w:val="00E35689"/>
    <w:rsid w:val="00E35DC0"/>
    <w:rsid w:val="00E3602A"/>
    <w:rsid w:val="00E36511"/>
    <w:rsid w:val="00E413EE"/>
    <w:rsid w:val="00E42801"/>
    <w:rsid w:val="00E4280C"/>
    <w:rsid w:val="00E4310C"/>
    <w:rsid w:val="00E46713"/>
    <w:rsid w:val="00E4699F"/>
    <w:rsid w:val="00E47F31"/>
    <w:rsid w:val="00E5089D"/>
    <w:rsid w:val="00E51AF1"/>
    <w:rsid w:val="00E51E11"/>
    <w:rsid w:val="00E5272D"/>
    <w:rsid w:val="00E53C47"/>
    <w:rsid w:val="00E55141"/>
    <w:rsid w:val="00E60B8C"/>
    <w:rsid w:val="00E62CCC"/>
    <w:rsid w:val="00E700DC"/>
    <w:rsid w:val="00E748D1"/>
    <w:rsid w:val="00E74FEF"/>
    <w:rsid w:val="00E750E1"/>
    <w:rsid w:val="00E773E0"/>
    <w:rsid w:val="00E81581"/>
    <w:rsid w:val="00E8171D"/>
    <w:rsid w:val="00E81E9A"/>
    <w:rsid w:val="00E84CD4"/>
    <w:rsid w:val="00E86470"/>
    <w:rsid w:val="00E87B20"/>
    <w:rsid w:val="00E87F4C"/>
    <w:rsid w:val="00EA35BF"/>
    <w:rsid w:val="00EA3FFD"/>
    <w:rsid w:val="00EA540F"/>
    <w:rsid w:val="00EA67A9"/>
    <w:rsid w:val="00EA7081"/>
    <w:rsid w:val="00EB032E"/>
    <w:rsid w:val="00EB16AD"/>
    <w:rsid w:val="00EB21EB"/>
    <w:rsid w:val="00EB4255"/>
    <w:rsid w:val="00EB6190"/>
    <w:rsid w:val="00EB6C57"/>
    <w:rsid w:val="00EB6DEE"/>
    <w:rsid w:val="00EB6E79"/>
    <w:rsid w:val="00EB701B"/>
    <w:rsid w:val="00EC0467"/>
    <w:rsid w:val="00EC16C4"/>
    <w:rsid w:val="00EC5C75"/>
    <w:rsid w:val="00EC5EAD"/>
    <w:rsid w:val="00ED0401"/>
    <w:rsid w:val="00ED0C8A"/>
    <w:rsid w:val="00ED0F1D"/>
    <w:rsid w:val="00ED1F8F"/>
    <w:rsid w:val="00ED5EA8"/>
    <w:rsid w:val="00EE06AF"/>
    <w:rsid w:val="00EE46B0"/>
    <w:rsid w:val="00EE6809"/>
    <w:rsid w:val="00EE6A4D"/>
    <w:rsid w:val="00EE778E"/>
    <w:rsid w:val="00EF0887"/>
    <w:rsid w:val="00EF0B2D"/>
    <w:rsid w:val="00EF42C6"/>
    <w:rsid w:val="00EF4F9C"/>
    <w:rsid w:val="00EF6FA2"/>
    <w:rsid w:val="00EF6FCE"/>
    <w:rsid w:val="00F01095"/>
    <w:rsid w:val="00F01B65"/>
    <w:rsid w:val="00F02362"/>
    <w:rsid w:val="00F02C28"/>
    <w:rsid w:val="00F04955"/>
    <w:rsid w:val="00F11928"/>
    <w:rsid w:val="00F130D7"/>
    <w:rsid w:val="00F15947"/>
    <w:rsid w:val="00F3409A"/>
    <w:rsid w:val="00F368BA"/>
    <w:rsid w:val="00F37343"/>
    <w:rsid w:val="00F37929"/>
    <w:rsid w:val="00F37E71"/>
    <w:rsid w:val="00F41C18"/>
    <w:rsid w:val="00F43DCE"/>
    <w:rsid w:val="00F4439F"/>
    <w:rsid w:val="00F452D6"/>
    <w:rsid w:val="00F566E4"/>
    <w:rsid w:val="00F56B84"/>
    <w:rsid w:val="00F61BFD"/>
    <w:rsid w:val="00F62096"/>
    <w:rsid w:val="00F639F2"/>
    <w:rsid w:val="00F72D18"/>
    <w:rsid w:val="00F72E22"/>
    <w:rsid w:val="00F73C8E"/>
    <w:rsid w:val="00F74192"/>
    <w:rsid w:val="00F743C3"/>
    <w:rsid w:val="00F75BBA"/>
    <w:rsid w:val="00F810B9"/>
    <w:rsid w:val="00F8214C"/>
    <w:rsid w:val="00F82EF1"/>
    <w:rsid w:val="00F841B1"/>
    <w:rsid w:val="00F84369"/>
    <w:rsid w:val="00F8495E"/>
    <w:rsid w:val="00F84D9A"/>
    <w:rsid w:val="00F85AF9"/>
    <w:rsid w:val="00F86B17"/>
    <w:rsid w:val="00F870FC"/>
    <w:rsid w:val="00F90906"/>
    <w:rsid w:val="00F9104D"/>
    <w:rsid w:val="00F91C58"/>
    <w:rsid w:val="00F973BC"/>
    <w:rsid w:val="00FA0785"/>
    <w:rsid w:val="00FA2BAA"/>
    <w:rsid w:val="00FA3146"/>
    <w:rsid w:val="00FA3E97"/>
    <w:rsid w:val="00FA5785"/>
    <w:rsid w:val="00FA6A3A"/>
    <w:rsid w:val="00FB22B7"/>
    <w:rsid w:val="00FB4593"/>
    <w:rsid w:val="00FB6E07"/>
    <w:rsid w:val="00FB73C1"/>
    <w:rsid w:val="00FC4A90"/>
    <w:rsid w:val="00FC4B74"/>
    <w:rsid w:val="00FC6CC3"/>
    <w:rsid w:val="00FC7A08"/>
    <w:rsid w:val="00FD0043"/>
    <w:rsid w:val="00FD6918"/>
    <w:rsid w:val="00FD709D"/>
    <w:rsid w:val="00FE26A9"/>
    <w:rsid w:val="00FE53D3"/>
    <w:rsid w:val="00FE5DEC"/>
    <w:rsid w:val="00FE5FA0"/>
    <w:rsid w:val="00FE6051"/>
    <w:rsid w:val="00FE72CF"/>
    <w:rsid w:val="00FF1031"/>
    <w:rsid w:val="00FF1482"/>
    <w:rsid w:val="00FF26B0"/>
    <w:rsid w:val="00FF3E41"/>
    <w:rsid w:val="00FF3EC0"/>
    <w:rsid w:val="00FF4D72"/>
    <w:rsid w:val="00FF6973"/>
    <w:rsid w:val="00FF73FC"/>
    <w:rsid w:val="02154CEC"/>
    <w:rsid w:val="0421E1A0"/>
    <w:rsid w:val="0541964F"/>
    <w:rsid w:val="0617A12E"/>
    <w:rsid w:val="0629A91D"/>
    <w:rsid w:val="06885FE1"/>
    <w:rsid w:val="0689569F"/>
    <w:rsid w:val="072622E4"/>
    <w:rsid w:val="099B67F3"/>
    <w:rsid w:val="09AF2A73"/>
    <w:rsid w:val="0E1539B1"/>
    <w:rsid w:val="0E8B526A"/>
    <w:rsid w:val="0F759440"/>
    <w:rsid w:val="1041D43B"/>
    <w:rsid w:val="10A6F814"/>
    <w:rsid w:val="1137D65E"/>
    <w:rsid w:val="13E2384B"/>
    <w:rsid w:val="142070A4"/>
    <w:rsid w:val="14E8F375"/>
    <w:rsid w:val="155BB22F"/>
    <w:rsid w:val="170FAE68"/>
    <w:rsid w:val="17FBFB87"/>
    <w:rsid w:val="1C5AF929"/>
    <w:rsid w:val="1C81AC42"/>
    <w:rsid w:val="1C870917"/>
    <w:rsid w:val="1EFDD7CF"/>
    <w:rsid w:val="1FF20957"/>
    <w:rsid w:val="215BA92A"/>
    <w:rsid w:val="22BCDFAC"/>
    <w:rsid w:val="22F2D507"/>
    <w:rsid w:val="244ACF35"/>
    <w:rsid w:val="2492B274"/>
    <w:rsid w:val="25290542"/>
    <w:rsid w:val="28BCB468"/>
    <w:rsid w:val="293C1CBD"/>
    <w:rsid w:val="297BBF24"/>
    <w:rsid w:val="2A3AA017"/>
    <w:rsid w:val="2B556337"/>
    <w:rsid w:val="2CAB5E8B"/>
    <w:rsid w:val="2E25F2FD"/>
    <w:rsid w:val="2E92F846"/>
    <w:rsid w:val="2F4B1296"/>
    <w:rsid w:val="2FEB3379"/>
    <w:rsid w:val="31FFE8B7"/>
    <w:rsid w:val="32FC05E4"/>
    <w:rsid w:val="343261E6"/>
    <w:rsid w:val="351EDC34"/>
    <w:rsid w:val="35F4D6D5"/>
    <w:rsid w:val="3648E711"/>
    <w:rsid w:val="3652ED19"/>
    <w:rsid w:val="36616569"/>
    <w:rsid w:val="3678FA2F"/>
    <w:rsid w:val="38DBC1D7"/>
    <w:rsid w:val="3954D985"/>
    <w:rsid w:val="39E5B7CF"/>
    <w:rsid w:val="3B63CD47"/>
    <w:rsid w:val="3C4EB248"/>
    <w:rsid w:val="3EEAC3D1"/>
    <w:rsid w:val="409925F9"/>
    <w:rsid w:val="40D4CE9C"/>
    <w:rsid w:val="40DEE731"/>
    <w:rsid w:val="4198D3B2"/>
    <w:rsid w:val="4206FCB9"/>
    <w:rsid w:val="4214B3C8"/>
    <w:rsid w:val="432576DA"/>
    <w:rsid w:val="4372EC21"/>
    <w:rsid w:val="4674383C"/>
    <w:rsid w:val="4760D6E2"/>
    <w:rsid w:val="48390203"/>
    <w:rsid w:val="493B0A75"/>
    <w:rsid w:val="49A845B3"/>
    <w:rsid w:val="4C585CF2"/>
    <w:rsid w:val="4CB9688E"/>
    <w:rsid w:val="4D5A20E9"/>
    <w:rsid w:val="4E66B93C"/>
    <w:rsid w:val="4F9C067A"/>
    <w:rsid w:val="4FFDC440"/>
    <w:rsid w:val="50226F95"/>
    <w:rsid w:val="51269B09"/>
    <w:rsid w:val="517C0381"/>
    <w:rsid w:val="5200745E"/>
    <w:rsid w:val="542BD6CE"/>
    <w:rsid w:val="54A4E473"/>
    <w:rsid w:val="54CAA191"/>
    <w:rsid w:val="54D4CBD0"/>
    <w:rsid w:val="54EF5E67"/>
    <w:rsid w:val="5500EA2E"/>
    <w:rsid w:val="593BC583"/>
    <w:rsid w:val="5A5433CB"/>
    <w:rsid w:val="5C06CEA9"/>
    <w:rsid w:val="5C79F20A"/>
    <w:rsid w:val="614C016C"/>
    <w:rsid w:val="64FD1E83"/>
    <w:rsid w:val="65138459"/>
    <w:rsid w:val="65D8E1D1"/>
    <w:rsid w:val="665A59F1"/>
    <w:rsid w:val="66E67A85"/>
    <w:rsid w:val="67296887"/>
    <w:rsid w:val="67EBC8CA"/>
    <w:rsid w:val="690E33F3"/>
    <w:rsid w:val="6A673874"/>
    <w:rsid w:val="6E096F8C"/>
    <w:rsid w:val="70E613AA"/>
    <w:rsid w:val="719645F5"/>
    <w:rsid w:val="738EA20B"/>
    <w:rsid w:val="75E99276"/>
    <w:rsid w:val="76B12907"/>
    <w:rsid w:val="791F0014"/>
    <w:rsid w:val="792F963A"/>
    <w:rsid w:val="7ACF9D88"/>
    <w:rsid w:val="7B610A42"/>
    <w:rsid w:val="7E629A14"/>
    <w:rsid w:val="7FBE4CD2"/>
    <w:rsid w:val="7FCC08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D86D6E"/>
  <w15:docId w15:val="{7431A552-290C-43E4-AC5C-C3DF7D70D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BFD"/>
  </w:style>
  <w:style w:type="paragraph" w:styleId="Heading1">
    <w:name w:val="heading 1"/>
    <w:basedOn w:val="Normal"/>
    <w:next w:val="Normal"/>
    <w:link w:val="Heading1Char"/>
    <w:uiPriority w:val="9"/>
    <w:qFormat/>
    <w:rsid w:val="00E864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2666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next w:val="Normal"/>
    <w:link w:val="Heading3Char"/>
    <w:uiPriority w:val="9"/>
    <w:unhideWhenUsed/>
    <w:qFormat/>
    <w:rsid w:val="00E864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E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6665"/>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82666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986EB0"/>
    <w:pPr>
      <w:ind w:left="720"/>
      <w:contextualSpacing/>
    </w:pPr>
  </w:style>
  <w:style w:type="character" w:styleId="Hyperlink">
    <w:name w:val="Hyperlink"/>
    <w:basedOn w:val="DefaultParagraphFont"/>
    <w:uiPriority w:val="99"/>
    <w:unhideWhenUsed/>
    <w:rsid w:val="00C3683F"/>
    <w:rPr>
      <w:color w:val="0000FF" w:themeColor="hyperlink"/>
      <w:u w:val="single"/>
    </w:rPr>
  </w:style>
  <w:style w:type="character" w:styleId="HTMLAcronym">
    <w:name w:val="HTML Acronym"/>
    <w:basedOn w:val="DefaultParagraphFont"/>
    <w:uiPriority w:val="99"/>
    <w:semiHidden/>
    <w:unhideWhenUsed/>
    <w:rsid w:val="009E1473"/>
  </w:style>
  <w:style w:type="table" w:styleId="TableGrid">
    <w:name w:val="Table Grid"/>
    <w:basedOn w:val="TableNormal"/>
    <w:uiPriority w:val="59"/>
    <w:rsid w:val="007B0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1A6180"/>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A6180"/>
  </w:style>
  <w:style w:type="paragraph" w:styleId="Footer">
    <w:name w:val="footer"/>
    <w:basedOn w:val="Normal"/>
    <w:link w:val="FooterChar"/>
    <w:uiPriority w:val="99"/>
    <w:unhideWhenUsed/>
    <w:rsid w:val="001A61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6180"/>
  </w:style>
  <w:style w:type="paragraph" w:styleId="BalloonText">
    <w:name w:val="Balloon Text"/>
    <w:basedOn w:val="Normal"/>
    <w:link w:val="BalloonTextChar"/>
    <w:uiPriority w:val="99"/>
    <w:semiHidden/>
    <w:unhideWhenUsed/>
    <w:rsid w:val="00632A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AA2"/>
    <w:rPr>
      <w:rFonts w:ascii="Tahoma" w:hAnsi="Tahoma" w:cs="Tahoma"/>
      <w:sz w:val="16"/>
      <w:szCs w:val="16"/>
    </w:rPr>
  </w:style>
  <w:style w:type="character" w:customStyle="1" w:styleId="Heading1Char">
    <w:name w:val="Heading 1 Char"/>
    <w:basedOn w:val="DefaultParagraphFont"/>
    <w:link w:val="Heading1"/>
    <w:uiPriority w:val="9"/>
    <w:rsid w:val="00E8647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8647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ECB"/>
    <w:rPr>
      <w:rFonts w:asciiTheme="majorHAnsi" w:eastAsiaTheme="majorEastAsia" w:hAnsiTheme="majorHAnsi" w:cstheme="majorBidi"/>
      <w:b/>
      <w:bCs/>
      <w:i/>
      <w:iCs/>
      <w:color w:val="4F81BD" w:themeColor="accent1"/>
    </w:rPr>
  </w:style>
  <w:style w:type="table" w:styleId="LightShading-Accent1">
    <w:name w:val="Light Shading Accent 1"/>
    <w:basedOn w:val="TableNormal"/>
    <w:uiPriority w:val="60"/>
    <w:rsid w:val="00B46A3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B46A3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UnresolvedMention">
    <w:name w:val="Unresolved Mention"/>
    <w:basedOn w:val="DefaultParagraphFont"/>
    <w:uiPriority w:val="99"/>
    <w:semiHidden/>
    <w:unhideWhenUsed/>
    <w:rsid w:val="00DA54E2"/>
    <w:rPr>
      <w:color w:val="605E5C"/>
      <w:shd w:val="clear" w:color="auto" w:fill="E1DFDD"/>
    </w:rPr>
  </w:style>
  <w:style w:type="table" w:customStyle="1" w:styleId="Lentelscel2">
    <w:name w:val="Lentelės celė2"/>
    <w:basedOn w:val="TableNormal"/>
    <w:next w:val="TableGrid"/>
    <w:rsid w:val="00227493"/>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80423"/>
    <w:pPr>
      <w:spacing w:after="100"/>
      <w:ind w:left="440"/>
    </w:pPr>
  </w:style>
  <w:style w:type="paragraph" w:styleId="TOC2">
    <w:name w:val="toc 2"/>
    <w:basedOn w:val="Normal"/>
    <w:next w:val="Normal"/>
    <w:autoRedefine/>
    <w:uiPriority w:val="39"/>
    <w:unhideWhenUsed/>
    <w:rsid w:val="00180423"/>
    <w:pPr>
      <w:spacing w:after="100"/>
      <w:ind w:left="220"/>
    </w:pPr>
  </w:style>
  <w:style w:type="paragraph" w:styleId="TOC1">
    <w:name w:val="toc 1"/>
    <w:basedOn w:val="Normal"/>
    <w:next w:val="Normal"/>
    <w:autoRedefine/>
    <w:uiPriority w:val="39"/>
    <w:unhideWhenUsed/>
    <w:rsid w:val="00EB6190"/>
    <w:pPr>
      <w:spacing w:after="100"/>
    </w:pPr>
  </w:style>
  <w:style w:type="character" w:styleId="Strong">
    <w:name w:val="Strong"/>
    <w:basedOn w:val="DefaultParagraphFont"/>
    <w:uiPriority w:val="22"/>
    <w:qFormat/>
    <w:rsid w:val="00644F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6668">
      <w:bodyDiv w:val="1"/>
      <w:marLeft w:val="0"/>
      <w:marRight w:val="0"/>
      <w:marTop w:val="0"/>
      <w:marBottom w:val="0"/>
      <w:divBdr>
        <w:top w:val="none" w:sz="0" w:space="0" w:color="auto"/>
        <w:left w:val="none" w:sz="0" w:space="0" w:color="auto"/>
        <w:bottom w:val="none" w:sz="0" w:space="0" w:color="auto"/>
        <w:right w:val="none" w:sz="0" w:space="0" w:color="auto"/>
      </w:divBdr>
      <w:divsChild>
        <w:div w:id="1493838080">
          <w:marLeft w:val="0"/>
          <w:marRight w:val="0"/>
          <w:marTop w:val="0"/>
          <w:marBottom w:val="0"/>
          <w:divBdr>
            <w:top w:val="none" w:sz="0" w:space="0" w:color="auto"/>
            <w:left w:val="none" w:sz="0" w:space="0" w:color="auto"/>
            <w:bottom w:val="none" w:sz="0" w:space="0" w:color="auto"/>
            <w:right w:val="none" w:sz="0" w:space="0" w:color="auto"/>
          </w:divBdr>
          <w:divsChild>
            <w:div w:id="4845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2968">
      <w:bodyDiv w:val="1"/>
      <w:marLeft w:val="0"/>
      <w:marRight w:val="0"/>
      <w:marTop w:val="0"/>
      <w:marBottom w:val="0"/>
      <w:divBdr>
        <w:top w:val="none" w:sz="0" w:space="0" w:color="auto"/>
        <w:left w:val="none" w:sz="0" w:space="0" w:color="auto"/>
        <w:bottom w:val="none" w:sz="0" w:space="0" w:color="auto"/>
        <w:right w:val="none" w:sz="0" w:space="0" w:color="auto"/>
      </w:divBdr>
      <w:divsChild>
        <w:div w:id="47269590">
          <w:marLeft w:val="547"/>
          <w:marRight w:val="0"/>
          <w:marTop w:val="72"/>
          <w:marBottom w:val="0"/>
          <w:divBdr>
            <w:top w:val="none" w:sz="0" w:space="0" w:color="auto"/>
            <w:left w:val="none" w:sz="0" w:space="0" w:color="auto"/>
            <w:bottom w:val="none" w:sz="0" w:space="0" w:color="auto"/>
            <w:right w:val="none" w:sz="0" w:space="0" w:color="auto"/>
          </w:divBdr>
        </w:div>
        <w:div w:id="560755244">
          <w:marLeft w:val="547"/>
          <w:marRight w:val="0"/>
          <w:marTop w:val="72"/>
          <w:marBottom w:val="0"/>
          <w:divBdr>
            <w:top w:val="none" w:sz="0" w:space="0" w:color="auto"/>
            <w:left w:val="none" w:sz="0" w:space="0" w:color="auto"/>
            <w:bottom w:val="none" w:sz="0" w:space="0" w:color="auto"/>
            <w:right w:val="none" w:sz="0" w:space="0" w:color="auto"/>
          </w:divBdr>
        </w:div>
        <w:div w:id="1061249427">
          <w:marLeft w:val="547"/>
          <w:marRight w:val="0"/>
          <w:marTop w:val="72"/>
          <w:marBottom w:val="0"/>
          <w:divBdr>
            <w:top w:val="none" w:sz="0" w:space="0" w:color="auto"/>
            <w:left w:val="none" w:sz="0" w:space="0" w:color="auto"/>
            <w:bottom w:val="none" w:sz="0" w:space="0" w:color="auto"/>
            <w:right w:val="none" w:sz="0" w:space="0" w:color="auto"/>
          </w:divBdr>
        </w:div>
        <w:div w:id="1612274499">
          <w:marLeft w:val="547"/>
          <w:marRight w:val="0"/>
          <w:marTop w:val="72"/>
          <w:marBottom w:val="0"/>
          <w:divBdr>
            <w:top w:val="none" w:sz="0" w:space="0" w:color="auto"/>
            <w:left w:val="none" w:sz="0" w:space="0" w:color="auto"/>
            <w:bottom w:val="none" w:sz="0" w:space="0" w:color="auto"/>
            <w:right w:val="none" w:sz="0" w:space="0" w:color="auto"/>
          </w:divBdr>
        </w:div>
        <w:div w:id="1613123623">
          <w:marLeft w:val="547"/>
          <w:marRight w:val="0"/>
          <w:marTop w:val="72"/>
          <w:marBottom w:val="0"/>
          <w:divBdr>
            <w:top w:val="none" w:sz="0" w:space="0" w:color="auto"/>
            <w:left w:val="none" w:sz="0" w:space="0" w:color="auto"/>
            <w:bottom w:val="none" w:sz="0" w:space="0" w:color="auto"/>
            <w:right w:val="none" w:sz="0" w:space="0" w:color="auto"/>
          </w:divBdr>
        </w:div>
        <w:div w:id="1862084249">
          <w:marLeft w:val="547"/>
          <w:marRight w:val="0"/>
          <w:marTop w:val="72"/>
          <w:marBottom w:val="0"/>
          <w:divBdr>
            <w:top w:val="none" w:sz="0" w:space="0" w:color="auto"/>
            <w:left w:val="none" w:sz="0" w:space="0" w:color="auto"/>
            <w:bottom w:val="none" w:sz="0" w:space="0" w:color="auto"/>
            <w:right w:val="none" w:sz="0" w:space="0" w:color="auto"/>
          </w:divBdr>
        </w:div>
        <w:div w:id="2037383832">
          <w:marLeft w:val="547"/>
          <w:marRight w:val="0"/>
          <w:marTop w:val="72"/>
          <w:marBottom w:val="0"/>
          <w:divBdr>
            <w:top w:val="none" w:sz="0" w:space="0" w:color="auto"/>
            <w:left w:val="none" w:sz="0" w:space="0" w:color="auto"/>
            <w:bottom w:val="none" w:sz="0" w:space="0" w:color="auto"/>
            <w:right w:val="none" w:sz="0" w:space="0" w:color="auto"/>
          </w:divBdr>
        </w:div>
      </w:divsChild>
    </w:div>
    <w:div w:id="245385839">
      <w:bodyDiv w:val="1"/>
      <w:marLeft w:val="0"/>
      <w:marRight w:val="0"/>
      <w:marTop w:val="0"/>
      <w:marBottom w:val="0"/>
      <w:divBdr>
        <w:top w:val="none" w:sz="0" w:space="0" w:color="auto"/>
        <w:left w:val="none" w:sz="0" w:space="0" w:color="auto"/>
        <w:bottom w:val="none" w:sz="0" w:space="0" w:color="auto"/>
        <w:right w:val="none" w:sz="0" w:space="0" w:color="auto"/>
      </w:divBdr>
    </w:div>
    <w:div w:id="272594426">
      <w:bodyDiv w:val="1"/>
      <w:marLeft w:val="0"/>
      <w:marRight w:val="0"/>
      <w:marTop w:val="0"/>
      <w:marBottom w:val="0"/>
      <w:divBdr>
        <w:top w:val="none" w:sz="0" w:space="0" w:color="auto"/>
        <w:left w:val="none" w:sz="0" w:space="0" w:color="auto"/>
        <w:bottom w:val="none" w:sz="0" w:space="0" w:color="auto"/>
        <w:right w:val="none" w:sz="0" w:space="0" w:color="auto"/>
      </w:divBdr>
      <w:divsChild>
        <w:div w:id="287856676">
          <w:marLeft w:val="0"/>
          <w:marRight w:val="0"/>
          <w:marTop w:val="0"/>
          <w:marBottom w:val="0"/>
          <w:divBdr>
            <w:top w:val="none" w:sz="0" w:space="0" w:color="auto"/>
            <w:left w:val="none" w:sz="0" w:space="0" w:color="auto"/>
            <w:bottom w:val="none" w:sz="0" w:space="0" w:color="auto"/>
            <w:right w:val="none" w:sz="0" w:space="0" w:color="auto"/>
          </w:divBdr>
          <w:divsChild>
            <w:div w:id="212425205">
              <w:marLeft w:val="0"/>
              <w:marRight w:val="0"/>
              <w:marTop w:val="0"/>
              <w:marBottom w:val="0"/>
              <w:divBdr>
                <w:top w:val="none" w:sz="0" w:space="0" w:color="auto"/>
                <w:left w:val="none" w:sz="0" w:space="0" w:color="auto"/>
                <w:bottom w:val="none" w:sz="0" w:space="0" w:color="auto"/>
                <w:right w:val="none" w:sz="0" w:space="0" w:color="auto"/>
              </w:divBdr>
            </w:div>
            <w:div w:id="809832935">
              <w:marLeft w:val="0"/>
              <w:marRight w:val="0"/>
              <w:marTop w:val="0"/>
              <w:marBottom w:val="0"/>
              <w:divBdr>
                <w:top w:val="none" w:sz="0" w:space="0" w:color="auto"/>
                <w:left w:val="none" w:sz="0" w:space="0" w:color="auto"/>
                <w:bottom w:val="none" w:sz="0" w:space="0" w:color="auto"/>
                <w:right w:val="none" w:sz="0" w:space="0" w:color="auto"/>
              </w:divBdr>
            </w:div>
            <w:div w:id="840436345">
              <w:marLeft w:val="0"/>
              <w:marRight w:val="0"/>
              <w:marTop w:val="0"/>
              <w:marBottom w:val="0"/>
              <w:divBdr>
                <w:top w:val="none" w:sz="0" w:space="0" w:color="auto"/>
                <w:left w:val="none" w:sz="0" w:space="0" w:color="auto"/>
                <w:bottom w:val="none" w:sz="0" w:space="0" w:color="auto"/>
                <w:right w:val="none" w:sz="0" w:space="0" w:color="auto"/>
              </w:divBdr>
            </w:div>
            <w:div w:id="986397772">
              <w:marLeft w:val="0"/>
              <w:marRight w:val="0"/>
              <w:marTop w:val="0"/>
              <w:marBottom w:val="0"/>
              <w:divBdr>
                <w:top w:val="none" w:sz="0" w:space="0" w:color="auto"/>
                <w:left w:val="none" w:sz="0" w:space="0" w:color="auto"/>
                <w:bottom w:val="none" w:sz="0" w:space="0" w:color="auto"/>
                <w:right w:val="none" w:sz="0" w:space="0" w:color="auto"/>
              </w:divBdr>
            </w:div>
            <w:div w:id="1015882708">
              <w:marLeft w:val="0"/>
              <w:marRight w:val="0"/>
              <w:marTop w:val="0"/>
              <w:marBottom w:val="0"/>
              <w:divBdr>
                <w:top w:val="none" w:sz="0" w:space="0" w:color="auto"/>
                <w:left w:val="none" w:sz="0" w:space="0" w:color="auto"/>
                <w:bottom w:val="none" w:sz="0" w:space="0" w:color="auto"/>
                <w:right w:val="none" w:sz="0" w:space="0" w:color="auto"/>
              </w:divBdr>
            </w:div>
            <w:div w:id="1061946308">
              <w:marLeft w:val="0"/>
              <w:marRight w:val="0"/>
              <w:marTop w:val="0"/>
              <w:marBottom w:val="0"/>
              <w:divBdr>
                <w:top w:val="none" w:sz="0" w:space="0" w:color="auto"/>
                <w:left w:val="none" w:sz="0" w:space="0" w:color="auto"/>
                <w:bottom w:val="none" w:sz="0" w:space="0" w:color="auto"/>
                <w:right w:val="none" w:sz="0" w:space="0" w:color="auto"/>
              </w:divBdr>
            </w:div>
            <w:div w:id="1278485488">
              <w:marLeft w:val="0"/>
              <w:marRight w:val="0"/>
              <w:marTop w:val="0"/>
              <w:marBottom w:val="0"/>
              <w:divBdr>
                <w:top w:val="none" w:sz="0" w:space="0" w:color="auto"/>
                <w:left w:val="none" w:sz="0" w:space="0" w:color="auto"/>
                <w:bottom w:val="none" w:sz="0" w:space="0" w:color="auto"/>
                <w:right w:val="none" w:sz="0" w:space="0" w:color="auto"/>
              </w:divBdr>
            </w:div>
            <w:div w:id="1281717915">
              <w:marLeft w:val="0"/>
              <w:marRight w:val="0"/>
              <w:marTop w:val="0"/>
              <w:marBottom w:val="0"/>
              <w:divBdr>
                <w:top w:val="none" w:sz="0" w:space="0" w:color="auto"/>
                <w:left w:val="none" w:sz="0" w:space="0" w:color="auto"/>
                <w:bottom w:val="none" w:sz="0" w:space="0" w:color="auto"/>
                <w:right w:val="none" w:sz="0" w:space="0" w:color="auto"/>
              </w:divBdr>
            </w:div>
            <w:div w:id="1480922443">
              <w:marLeft w:val="0"/>
              <w:marRight w:val="0"/>
              <w:marTop w:val="0"/>
              <w:marBottom w:val="0"/>
              <w:divBdr>
                <w:top w:val="none" w:sz="0" w:space="0" w:color="auto"/>
                <w:left w:val="none" w:sz="0" w:space="0" w:color="auto"/>
                <w:bottom w:val="none" w:sz="0" w:space="0" w:color="auto"/>
                <w:right w:val="none" w:sz="0" w:space="0" w:color="auto"/>
              </w:divBdr>
            </w:div>
            <w:div w:id="1491554968">
              <w:marLeft w:val="0"/>
              <w:marRight w:val="0"/>
              <w:marTop w:val="0"/>
              <w:marBottom w:val="0"/>
              <w:divBdr>
                <w:top w:val="none" w:sz="0" w:space="0" w:color="auto"/>
                <w:left w:val="none" w:sz="0" w:space="0" w:color="auto"/>
                <w:bottom w:val="none" w:sz="0" w:space="0" w:color="auto"/>
                <w:right w:val="none" w:sz="0" w:space="0" w:color="auto"/>
              </w:divBdr>
            </w:div>
            <w:div w:id="2104951389">
              <w:marLeft w:val="0"/>
              <w:marRight w:val="0"/>
              <w:marTop w:val="0"/>
              <w:marBottom w:val="0"/>
              <w:divBdr>
                <w:top w:val="none" w:sz="0" w:space="0" w:color="auto"/>
                <w:left w:val="none" w:sz="0" w:space="0" w:color="auto"/>
                <w:bottom w:val="none" w:sz="0" w:space="0" w:color="auto"/>
                <w:right w:val="none" w:sz="0" w:space="0" w:color="auto"/>
              </w:divBdr>
            </w:div>
            <w:div w:id="21233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1673">
      <w:bodyDiv w:val="1"/>
      <w:marLeft w:val="0"/>
      <w:marRight w:val="0"/>
      <w:marTop w:val="0"/>
      <w:marBottom w:val="0"/>
      <w:divBdr>
        <w:top w:val="none" w:sz="0" w:space="0" w:color="auto"/>
        <w:left w:val="none" w:sz="0" w:space="0" w:color="auto"/>
        <w:bottom w:val="none" w:sz="0" w:space="0" w:color="auto"/>
        <w:right w:val="none" w:sz="0" w:space="0" w:color="auto"/>
      </w:divBdr>
      <w:divsChild>
        <w:div w:id="1455707002">
          <w:marLeft w:val="0"/>
          <w:marRight w:val="0"/>
          <w:marTop w:val="0"/>
          <w:marBottom w:val="0"/>
          <w:divBdr>
            <w:top w:val="none" w:sz="0" w:space="0" w:color="auto"/>
            <w:left w:val="none" w:sz="0" w:space="0" w:color="auto"/>
            <w:bottom w:val="none" w:sz="0" w:space="0" w:color="auto"/>
            <w:right w:val="none" w:sz="0" w:space="0" w:color="auto"/>
          </w:divBdr>
        </w:div>
      </w:divsChild>
    </w:div>
    <w:div w:id="522210948">
      <w:bodyDiv w:val="1"/>
      <w:marLeft w:val="0"/>
      <w:marRight w:val="0"/>
      <w:marTop w:val="0"/>
      <w:marBottom w:val="0"/>
      <w:divBdr>
        <w:top w:val="none" w:sz="0" w:space="0" w:color="auto"/>
        <w:left w:val="none" w:sz="0" w:space="0" w:color="auto"/>
        <w:bottom w:val="none" w:sz="0" w:space="0" w:color="auto"/>
        <w:right w:val="none" w:sz="0" w:space="0" w:color="auto"/>
      </w:divBdr>
      <w:divsChild>
        <w:div w:id="4788096">
          <w:marLeft w:val="0"/>
          <w:marRight w:val="0"/>
          <w:marTop w:val="0"/>
          <w:marBottom w:val="0"/>
          <w:divBdr>
            <w:top w:val="none" w:sz="0" w:space="0" w:color="auto"/>
            <w:left w:val="none" w:sz="0" w:space="0" w:color="auto"/>
            <w:bottom w:val="none" w:sz="0" w:space="0" w:color="auto"/>
            <w:right w:val="none" w:sz="0" w:space="0" w:color="auto"/>
          </w:divBdr>
        </w:div>
      </w:divsChild>
    </w:div>
    <w:div w:id="577792798">
      <w:bodyDiv w:val="1"/>
      <w:marLeft w:val="0"/>
      <w:marRight w:val="0"/>
      <w:marTop w:val="0"/>
      <w:marBottom w:val="0"/>
      <w:divBdr>
        <w:top w:val="none" w:sz="0" w:space="0" w:color="auto"/>
        <w:left w:val="none" w:sz="0" w:space="0" w:color="auto"/>
        <w:bottom w:val="none" w:sz="0" w:space="0" w:color="auto"/>
        <w:right w:val="none" w:sz="0" w:space="0" w:color="auto"/>
      </w:divBdr>
      <w:divsChild>
        <w:div w:id="1901094246">
          <w:marLeft w:val="0"/>
          <w:marRight w:val="0"/>
          <w:marTop w:val="0"/>
          <w:marBottom w:val="0"/>
          <w:divBdr>
            <w:top w:val="none" w:sz="0" w:space="0" w:color="auto"/>
            <w:left w:val="none" w:sz="0" w:space="0" w:color="auto"/>
            <w:bottom w:val="none" w:sz="0" w:space="0" w:color="auto"/>
            <w:right w:val="none" w:sz="0" w:space="0" w:color="auto"/>
          </w:divBdr>
        </w:div>
      </w:divsChild>
    </w:div>
    <w:div w:id="619995776">
      <w:bodyDiv w:val="1"/>
      <w:marLeft w:val="0"/>
      <w:marRight w:val="0"/>
      <w:marTop w:val="0"/>
      <w:marBottom w:val="0"/>
      <w:divBdr>
        <w:top w:val="none" w:sz="0" w:space="0" w:color="auto"/>
        <w:left w:val="none" w:sz="0" w:space="0" w:color="auto"/>
        <w:bottom w:val="none" w:sz="0" w:space="0" w:color="auto"/>
        <w:right w:val="none" w:sz="0" w:space="0" w:color="auto"/>
      </w:divBdr>
      <w:divsChild>
        <w:div w:id="749037476">
          <w:marLeft w:val="0"/>
          <w:marRight w:val="0"/>
          <w:marTop w:val="0"/>
          <w:marBottom w:val="0"/>
          <w:divBdr>
            <w:top w:val="none" w:sz="0" w:space="0" w:color="auto"/>
            <w:left w:val="none" w:sz="0" w:space="0" w:color="auto"/>
            <w:bottom w:val="none" w:sz="0" w:space="0" w:color="auto"/>
            <w:right w:val="none" w:sz="0" w:space="0" w:color="auto"/>
          </w:divBdr>
          <w:divsChild>
            <w:div w:id="18808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3754">
      <w:bodyDiv w:val="1"/>
      <w:marLeft w:val="0"/>
      <w:marRight w:val="0"/>
      <w:marTop w:val="0"/>
      <w:marBottom w:val="0"/>
      <w:divBdr>
        <w:top w:val="none" w:sz="0" w:space="0" w:color="auto"/>
        <w:left w:val="none" w:sz="0" w:space="0" w:color="auto"/>
        <w:bottom w:val="none" w:sz="0" w:space="0" w:color="auto"/>
        <w:right w:val="none" w:sz="0" w:space="0" w:color="auto"/>
      </w:divBdr>
      <w:divsChild>
        <w:div w:id="204953529">
          <w:marLeft w:val="547"/>
          <w:marRight w:val="0"/>
          <w:marTop w:val="77"/>
          <w:marBottom w:val="0"/>
          <w:divBdr>
            <w:top w:val="none" w:sz="0" w:space="0" w:color="auto"/>
            <w:left w:val="none" w:sz="0" w:space="0" w:color="auto"/>
            <w:bottom w:val="none" w:sz="0" w:space="0" w:color="auto"/>
            <w:right w:val="none" w:sz="0" w:space="0" w:color="auto"/>
          </w:divBdr>
        </w:div>
        <w:div w:id="866676980">
          <w:marLeft w:val="547"/>
          <w:marRight w:val="0"/>
          <w:marTop w:val="77"/>
          <w:marBottom w:val="0"/>
          <w:divBdr>
            <w:top w:val="none" w:sz="0" w:space="0" w:color="auto"/>
            <w:left w:val="none" w:sz="0" w:space="0" w:color="auto"/>
            <w:bottom w:val="none" w:sz="0" w:space="0" w:color="auto"/>
            <w:right w:val="none" w:sz="0" w:space="0" w:color="auto"/>
          </w:divBdr>
        </w:div>
        <w:div w:id="1001468727">
          <w:marLeft w:val="547"/>
          <w:marRight w:val="0"/>
          <w:marTop w:val="77"/>
          <w:marBottom w:val="0"/>
          <w:divBdr>
            <w:top w:val="none" w:sz="0" w:space="0" w:color="auto"/>
            <w:left w:val="none" w:sz="0" w:space="0" w:color="auto"/>
            <w:bottom w:val="none" w:sz="0" w:space="0" w:color="auto"/>
            <w:right w:val="none" w:sz="0" w:space="0" w:color="auto"/>
          </w:divBdr>
        </w:div>
        <w:div w:id="1302230176">
          <w:marLeft w:val="547"/>
          <w:marRight w:val="0"/>
          <w:marTop w:val="77"/>
          <w:marBottom w:val="0"/>
          <w:divBdr>
            <w:top w:val="none" w:sz="0" w:space="0" w:color="auto"/>
            <w:left w:val="none" w:sz="0" w:space="0" w:color="auto"/>
            <w:bottom w:val="none" w:sz="0" w:space="0" w:color="auto"/>
            <w:right w:val="none" w:sz="0" w:space="0" w:color="auto"/>
          </w:divBdr>
        </w:div>
        <w:div w:id="1864395337">
          <w:marLeft w:val="547"/>
          <w:marRight w:val="0"/>
          <w:marTop w:val="77"/>
          <w:marBottom w:val="0"/>
          <w:divBdr>
            <w:top w:val="none" w:sz="0" w:space="0" w:color="auto"/>
            <w:left w:val="none" w:sz="0" w:space="0" w:color="auto"/>
            <w:bottom w:val="none" w:sz="0" w:space="0" w:color="auto"/>
            <w:right w:val="none" w:sz="0" w:space="0" w:color="auto"/>
          </w:divBdr>
        </w:div>
        <w:div w:id="2012444252">
          <w:marLeft w:val="547"/>
          <w:marRight w:val="0"/>
          <w:marTop w:val="77"/>
          <w:marBottom w:val="0"/>
          <w:divBdr>
            <w:top w:val="none" w:sz="0" w:space="0" w:color="auto"/>
            <w:left w:val="none" w:sz="0" w:space="0" w:color="auto"/>
            <w:bottom w:val="none" w:sz="0" w:space="0" w:color="auto"/>
            <w:right w:val="none" w:sz="0" w:space="0" w:color="auto"/>
          </w:divBdr>
        </w:div>
      </w:divsChild>
    </w:div>
    <w:div w:id="805001968">
      <w:bodyDiv w:val="1"/>
      <w:marLeft w:val="0"/>
      <w:marRight w:val="0"/>
      <w:marTop w:val="0"/>
      <w:marBottom w:val="0"/>
      <w:divBdr>
        <w:top w:val="none" w:sz="0" w:space="0" w:color="auto"/>
        <w:left w:val="none" w:sz="0" w:space="0" w:color="auto"/>
        <w:bottom w:val="none" w:sz="0" w:space="0" w:color="auto"/>
        <w:right w:val="none" w:sz="0" w:space="0" w:color="auto"/>
      </w:divBdr>
      <w:divsChild>
        <w:div w:id="210045830">
          <w:marLeft w:val="0"/>
          <w:marRight w:val="0"/>
          <w:marTop w:val="0"/>
          <w:marBottom w:val="0"/>
          <w:divBdr>
            <w:top w:val="none" w:sz="0" w:space="0" w:color="auto"/>
            <w:left w:val="none" w:sz="0" w:space="0" w:color="auto"/>
            <w:bottom w:val="none" w:sz="0" w:space="0" w:color="auto"/>
            <w:right w:val="none" w:sz="0" w:space="0" w:color="auto"/>
          </w:divBdr>
          <w:divsChild>
            <w:div w:id="4885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1495">
      <w:bodyDiv w:val="1"/>
      <w:marLeft w:val="0"/>
      <w:marRight w:val="0"/>
      <w:marTop w:val="0"/>
      <w:marBottom w:val="0"/>
      <w:divBdr>
        <w:top w:val="none" w:sz="0" w:space="0" w:color="auto"/>
        <w:left w:val="none" w:sz="0" w:space="0" w:color="auto"/>
        <w:bottom w:val="none" w:sz="0" w:space="0" w:color="auto"/>
        <w:right w:val="none" w:sz="0" w:space="0" w:color="auto"/>
      </w:divBdr>
    </w:div>
    <w:div w:id="894700618">
      <w:bodyDiv w:val="1"/>
      <w:marLeft w:val="0"/>
      <w:marRight w:val="0"/>
      <w:marTop w:val="0"/>
      <w:marBottom w:val="0"/>
      <w:divBdr>
        <w:top w:val="none" w:sz="0" w:space="0" w:color="auto"/>
        <w:left w:val="none" w:sz="0" w:space="0" w:color="auto"/>
        <w:bottom w:val="none" w:sz="0" w:space="0" w:color="auto"/>
        <w:right w:val="none" w:sz="0" w:space="0" w:color="auto"/>
      </w:divBdr>
      <w:divsChild>
        <w:div w:id="806701006">
          <w:marLeft w:val="0"/>
          <w:marRight w:val="0"/>
          <w:marTop w:val="0"/>
          <w:marBottom w:val="0"/>
          <w:divBdr>
            <w:top w:val="none" w:sz="0" w:space="0" w:color="auto"/>
            <w:left w:val="none" w:sz="0" w:space="0" w:color="auto"/>
            <w:bottom w:val="none" w:sz="0" w:space="0" w:color="auto"/>
            <w:right w:val="none" w:sz="0" w:space="0" w:color="auto"/>
          </w:divBdr>
        </w:div>
      </w:divsChild>
    </w:div>
    <w:div w:id="943464766">
      <w:bodyDiv w:val="1"/>
      <w:marLeft w:val="0"/>
      <w:marRight w:val="0"/>
      <w:marTop w:val="0"/>
      <w:marBottom w:val="0"/>
      <w:divBdr>
        <w:top w:val="none" w:sz="0" w:space="0" w:color="auto"/>
        <w:left w:val="none" w:sz="0" w:space="0" w:color="auto"/>
        <w:bottom w:val="none" w:sz="0" w:space="0" w:color="auto"/>
        <w:right w:val="none" w:sz="0" w:space="0" w:color="auto"/>
      </w:divBdr>
      <w:divsChild>
        <w:div w:id="820195780">
          <w:marLeft w:val="0"/>
          <w:marRight w:val="0"/>
          <w:marTop w:val="0"/>
          <w:marBottom w:val="0"/>
          <w:divBdr>
            <w:top w:val="none" w:sz="0" w:space="0" w:color="auto"/>
            <w:left w:val="none" w:sz="0" w:space="0" w:color="auto"/>
            <w:bottom w:val="none" w:sz="0" w:space="0" w:color="auto"/>
            <w:right w:val="none" w:sz="0" w:space="0" w:color="auto"/>
          </w:divBdr>
        </w:div>
      </w:divsChild>
    </w:div>
    <w:div w:id="1017585274">
      <w:bodyDiv w:val="1"/>
      <w:marLeft w:val="0"/>
      <w:marRight w:val="0"/>
      <w:marTop w:val="0"/>
      <w:marBottom w:val="0"/>
      <w:divBdr>
        <w:top w:val="none" w:sz="0" w:space="0" w:color="auto"/>
        <w:left w:val="none" w:sz="0" w:space="0" w:color="auto"/>
        <w:bottom w:val="none" w:sz="0" w:space="0" w:color="auto"/>
        <w:right w:val="none" w:sz="0" w:space="0" w:color="auto"/>
      </w:divBdr>
      <w:divsChild>
        <w:div w:id="1015581">
          <w:marLeft w:val="0"/>
          <w:marRight w:val="0"/>
          <w:marTop w:val="0"/>
          <w:marBottom w:val="0"/>
          <w:divBdr>
            <w:top w:val="none" w:sz="0" w:space="0" w:color="auto"/>
            <w:left w:val="none" w:sz="0" w:space="0" w:color="auto"/>
            <w:bottom w:val="none" w:sz="0" w:space="0" w:color="auto"/>
            <w:right w:val="none" w:sz="0" w:space="0" w:color="auto"/>
          </w:divBdr>
        </w:div>
      </w:divsChild>
    </w:div>
    <w:div w:id="1041442589">
      <w:bodyDiv w:val="1"/>
      <w:marLeft w:val="0"/>
      <w:marRight w:val="0"/>
      <w:marTop w:val="0"/>
      <w:marBottom w:val="0"/>
      <w:divBdr>
        <w:top w:val="none" w:sz="0" w:space="0" w:color="auto"/>
        <w:left w:val="none" w:sz="0" w:space="0" w:color="auto"/>
        <w:bottom w:val="none" w:sz="0" w:space="0" w:color="auto"/>
        <w:right w:val="none" w:sz="0" w:space="0" w:color="auto"/>
      </w:divBdr>
      <w:divsChild>
        <w:div w:id="245112232">
          <w:marLeft w:val="0"/>
          <w:marRight w:val="0"/>
          <w:marTop w:val="0"/>
          <w:marBottom w:val="0"/>
          <w:divBdr>
            <w:top w:val="none" w:sz="0" w:space="0" w:color="auto"/>
            <w:left w:val="none" w:sz="0" w:space="0" w:color="auto"/>
            <w:bottom w:val="none" w:sz="0" w:space="0" w:color="auto"/>
            <w:right w:val="none" w:sz="0" w:space="0" w:color="auto"/>
          </w:divBdr>
        </w:div>
      </w:divsChild>
    </w:div>
    <w:div w:id="1170829846">
      <w:bodyDiv w:val="1"/>
      <w:marLeft w:val="0"/>
      <w:marRight w:val="0"/>
      <w:marTop w:val="0"/>
      <w:marBottom w:val="0"/>
      <w:divBdr>
        <w:top w:val="none" w:sz="0" w:space="0" w:color="auto"/>
        <w:left w:val="none" w:sz="0" w:space="0" w:color="auto"/>
        <w:bottom w:val="none" w:sz="0" w:space="0" w:color="auto"/>
        <w:right w:val="none" w:sz="0" w:space="0" w:color="auto"/>
      </w:divBdr>
    </w:div>
    <w:div w:id="1413087857">
      <w:bodyDiv w:val="1"/>
      <w:marLeft w:val="0"/>
      <w:marRight w:val="0"/>
      <w:marTop w:val="0"/>
      <w:marBottom w:val="0"/>
      <w:divBdr>
        <w:top w:val="none" w:sz="0" w:space="0" w:color="auto"/>
        <w:left w:val="none" w:sz="0" w:space="0" w:color="auto"/>
        <w:bottom w:val="none" w:sz="0" w:space="0" w:color="auto"/>
        <w:right w:val="none" w:sz="0" w:space="0" w:color="auto"/>
      </w:divBdr>
      <w:divsChild>
        <w:div w:id="1332488957">
          <w:marLeft w:val="0"/>
          <w:marRight w:val="0"/>
          <w:marTop w:val="0"/>
          <w:marBottom w:val="0"/>
          <w:divBdr>
            <w:top w:val="none" w:sz="0" w:space="0" w:color="auto"/>
            <w:left w:val="none" w:sz="0" w:space="0" w:color="auto"/>
            <w:bottom w:val="none" w:sz="0" w:space="0" w:color="auto"/>
            <w:right w:val="none" w:sz="0" w:space="0" w:color="auto"/>
          </w:divBdr>
          <w:divsChild>
            <w:div w:id="408576572">
              <w:marLeft w:val="0"/>
              <w:marRight w:val="0"/>
              <w:marTop w:val="180"/>
              <w:marBottom w:val="0"/>
              <w:divBdr>
                <w:top w:val="none" w:sz="0" w:space="0" w:color="auto"/>
                <w:left w:val="none" w:sz="0" w:space="0" w:color="auto"/>
                <w:bottom w:val="none" w:sz="0" w:space="0" w:color="auto"/>
                <w:right w:val="none" w:sz="0" w:space="0" w:color="auto"/>
              </w:divBdr>
              <w:divsChild>
                <w:div w:id="1912108851">
                  <w:marLeft w:val="0"/>
                  <w:marRight w:val="0"/>
                  <w:marTop w:val="0"/>
                  <w:marBottom w:val="0"/>
                  <w:divBdr>
                    <w:top w:val="none" w:sz="0" w:space="0" w:color="auto"/>
                    <w:left w:val="none" w:sz="0" w:space="0" w:color="auto"/>
                    <w:bottom w:val="none" w:sz="0" w:space="0" w:color="auto"/>
                    <w:right w:val="none" w:sz="0" w:space="0" w:color="auto"/>
                  </w:divBdr>
                </w:div>
              </w:divsChild>
            </w:div>
            <w:div w:id="609819726">
              <w:marLeft w:val="0"/>
              <w:marRight w:val="0"/>
              <w:marTop w:val="0"/>
              <w:marBottom w:val="0"/>
              <w:divBdr>
                <w:top w:val="none" w:sz="0" w:space="0" w:color="auto"/>
                <w:left w:val="none" w:sz="0" w:space="0" w:color="auto"/>
                <w:bottom w:val="none" w:sz="0" w:space="0" w:color="auto"/>
                <w:right w:val="none" w:sz="0" w:space="0" w:color="auto"/>
              </w:divBdr>
              <w:divsChild>
                <w:div w:id="1211381575">
                  <w:marLeft w:val="0"/>
                  <w:marRight w:val="0"/>
                  <w:marTop w:val="0"/>
                  <w:marBottom w:val="0"/>
                  <w:divBdr>
                    <w:top w:val="none" w:sz="0" w:space="0" w:color="auto"/>
                    <w:left w:val="none" w:sz="0" w:space="0" w:color="auto"/>
                    <w:bottom w:val="none" w:sz="0" w:space="0" w:color="auto"/>
                    <w:right w:val="none" w:sz="0" w:space="0" w:color="auto"/>
                  </w:divBdr>
                  <w:divsChild>
                    <w:div w:id="581330496">
                      <w:marLeft w:val="0"/>
                      <w:marRight w:val="0"/>
                      <w:marTop w:val="0"/>
                      <w:marBottom w:val="0"/>
                      <w:divBdr>
                        <w:top w:val="none" w:sz="0" w:space="0" w:color="auto"/>
                        <w:left w:val="none" w:sz="0" w:space="0" w:color="auto"/>
                        <w:bottom w:val="none" w:sz="0" w:space="0" w:color="auto"/>
                        <w:right w:val="none" w:sz="0" w:space="0" w:color="auto"/>
                      </w:divBdr>
                      <w:divsChild>
                        <w:div w:id="9912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245417">
      <w:bodyDiv w:val="1"/>
      <w:marLeft w:val="0"/>
      <w:marRight w:val="0"/>
      <w:marTop w:val="0"/>
      <w:marBottom w:val="0"/>
      <w:divBdr>
        <w:top w:val="none" w:sz="0" w:space="0" w:color="auto"/>
        <w:left w:val="none" w:sz="0" w:space="0" w:color="auto"/>
        <w:bottom w:val="none" w:sz="0" w:space="0" w:color="auto"/>
        <w:right w:val="none" w:sz="0" w:space="0" w:color="auto"/>
      </w:divBdr>
      <w:divsChild>
        <w:div w:id="2102990378">
          <w:marLeft w:val="0"/>
          <w:marRight w:val="0"/>
          <w:marTop w:val="0"/>
          <w:marBottom w:val="0"/>
          <w:divBdr>
            <w:top w:val="none" w:sz="0" w:space="0" w:color="auto"/>
            <w:left w:val="none" w:sz="0" w:space="0" w:color="auto"/>
            <w:bottom w:val="none" w:sz="0" w:space="0" w:color="auto"/>
            <w:right w:val="none" w:sz="0" w:space="0" w:color="auto"/>
          </w:divBdr>
        </w:div>
      </w:divsChild>
    </w:div>
    <w:div w:id="1556968626">
      <w:bodyDiv w:val="1"/>
      <w:marLeft w:val="0"/>
      <w:marRight w:val="0"/>
      <w:marTop w:val="0"/>
      <w:marBottom w:val="0"/>
      <w:divBdr>
        <w:top w:val="none" w:sz="0" w:space="0" w:color="auto"/>
        <w:left w:val="none" w:sz="0" w:space="0" w:color="auto"/>
        <w:bottom w:val="none" w:sz="0" w:space="0" w:color="auto"/>
        <w:right w:val="none" w:sz="0" w:space="0" w:color="auto"/>
      </w:divBdr>
      <w:divsChild>
        <w:div w:id="1914466101">
          <w:marLeft w:val="0"/>
          <w:marRight w:val="0"/>
          <w:marTop w:val="0"/>
          <w:marBottom w:val="0"/>
          <w:divBdr>
            <w:top w:val="none" w:sz="0" w:space="0" w:color="auto"/>
            <w:left w:val="none" w:sz="0" w:space="0" w:color="auto"/>
            <w:bottom w:val="none" w:sz="0" w:space="0" w:color="auto"/>
            <w:right w:val="none" w:sz="0" w:space="0" w:color="auto"/>
          </w:divBdr>
        </w:div>
      </w:divsChild>
    </w:div>
    <w:div w:id="1586305930">
      <w:bodyDiv w:val="1"/>
      <w:marLeft w:val="0"/>
      <w:marRight w:val="0"/>
      <w:marTop w:val="0"/>
      <w:marBottom w:val="0"/>
      <w:divBdr>
        <w:top w:val="none" w:sz="0" w:space="0" w:color="auto"/>
        <w:left w:val="none" w:sz="0" w:space="0" w:color="auto"/>
        <w:bottom w:val="none" w:sz="0" w:space="0" w:color="auto"/>
        <w:right w:val="none" w:sz="0" w:space="0" w:color="auto"/>
      </w:divBdr>
    </w:div>
    <w:div w:id="1729959304">
      <w:bodyDiv w:val="1"/>
      <w:marLeft w:val="0"/>
      <w:marRight w:val="0"/>
      <w:marTop w:val="0"/>
      <w:marBottom w:val="0"/>
      <w:divBdr>
        <w:top w:val="none" w:sz="0" w:space="0" w:color="auto"/>
        <w:left w:val="none" w:sz="0" w:space="0" w:color="auto"/>
        <w:bottom w:val="none" w:sz="0" w:space="0" w:color="auto"/>
        <w:right w:val="none" w:sz="0" w:space="0" w:color="auto"/>
      </w:divBdr>
      <w:divsChild>
        <w:div w:id="1627076768">
          <w:marLeft w:val="0"/>
          <w:marRight w:val="0"/>
          <w:marTop w:val="0"/>
          <w:marBottom w:val="0"/>
          <w:divBdr>
            <w:top w:val="none" w:sz="0" w:space="0" w:color="auto"/>
            <w:left w:val="none" w:sz="0" w:space="0" w:color="auto"/>
            <w:bottom w:val="none" w:sz="0" w:space="0" w:color="auto"/>
            <w:right w:val="none" w:sz="0" w:space="0" w:color="auto"/>
          </w:divBdr>
        </w:div>
      </w:divsChild>
    </w:div>
    <w:div w:id="1918438602">
      <w:bodyDiv w:val="1"/>
      <w:marLeft w:val="0"/>
      <w:marRight w:val="0"/>
      <w:marTop w:val="0"/>
      <w:marBottom w:val="0"/>
      <w:divBdr>
        <w:top w:val="none" w:sz="0" w:space="0" w:color="auto"/>
        <w:left w:val="none" w:sz="0" w:space="0" w:color="auto"/>
        <w:bottom w:val="none" w:sz="0" w:space="0" w:color="auto"/>
        <w:right w:val="none" w:sz="0" w:space="0" w:color="auto"/>
      </w:divBdr>
      <w:divsChild>
        <w:div w:id="842746938">
          <w:marLeft w:val="0"/>
          <w:marRight w:val="0"/>
          <w:marTop w:val="0"/>
          <w:marBottom w:val="0"/>
          <w:divBdr>
            <w:top w:val="none" w:sz="0" w:space="0" w:color="auto"/>
            <w:left w:val="none" w:sz="0" w:space="0" w:color="auto"/>
            <w:bottom w:val="none" w:sz="0" w:space="0" w:color="auto"/>
            <w:right w:val="none" w:sz="0" w:space="0" w:color="auto"/>
          </w:divBdr>
        </w:div>
      </w:divsChild>
    </w:div>
    <w:div w:id="2075733836">
      <w:bodyDiv w:val="1"/>
      <w:marLeft w:val="0"/>
      <w:marRight w:val="0"/>
      <w:marTop w:val="0"/>
      <w:marBottom w:val="0"/>
      <w:divBdr>
        <w:top w:val="none" w:sz="0" w:space="0" w:color="auto"/>
        <w:left w:val="none" w:sz="0" w:space="0" w:color="auto"/>
        <w:bottom w:val="none" w:sz="0" w:space="0" w:color="auto"/>
        <w:right w:val="none" w:sz="0" w:space="0" w:color="auto"/>
      </w:divBdr>
      <w:divsChild>
        <w:div w:id="998385800">
          <w:marLeft w:val="0"/>
          <w:marRight w:val="0"/>
          <w:marTop w:val="0"/>
          <w:marBottom w:val="0"/>
          <w:divBdr>
            <w:top w:val="none" w:sz="0" w:space="0" w:color="auto"/>
            <w:left w:val="none" w:sz="0" w:space="0" w:color="auto"/>
            <w:bottom w:val="none" w:sz="0" w:space="0" w:color="auto"/>
            <w:right w:val="none" w:sz="0" w:space="0" w:color="auto"/>
          </w:divBdr>
        </w:div>
      </w:divsChild>
    </w:div>
    <w:div w:id="2077780324">
      <w:bodyDiv w:val="1"/>
      <w:marLeft w:val="0"/>
      <w:marRight w:val="0"/>
      <w:marTop w:val="0"/>
      <w:marBottom w:val="0"/>
      <w:divBdr>
        <w:top w:val="none" w:sz="0" w:space="0" w:color="auto"/>
        <w:left w:val="none" w:sz="0" w:space="0" w:color="auto"/>
        <w:bottom w:val="none" w:sz="0" w:space="0" w:color="auto"/>
        <w:right w:val="none" w:sz="0" w:space="0" w:color="auto"/>
      </w:divBdr>
      <w:divsChild>
        <w:div w:id="1722628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0684D9C1FA47A8827E53DA35B9514A"/>
        <w:category>
          <w:name w:val="Général"/>
          <w:gallery w:val="placeholder"/>
        </w:category>
        <w:types>
          <w:type w:val="bbPlcHdr"/>
        </w:types>
        <w:behaviors>
          <w:behavior w:val="content"/>
        </w:behaviors>
        <w:guid w:val="{16155803-D850-4A75-889F-8D835493E1CA}"/>
      </w:docPartPr>
      <w:docPartBody>
        <w:p w:rsidR="0010126C" w:rsidRDefault="00CC3D42" w:rsidP="00CC3D42">
          <w:pPr>
            <w:pStyle w:val="3D0684D9C1FA47A8827E53DA35B9514A"/>
          </w:pPr>
          <w:r>
            <w:rPr>
              <w:i/>
              <w:iCs/>
              <w:color w:val="8C8C8C" w:themeColor="background1" w:themeShade="8C"/>
            </w:rPr>
            <w:t>[Tapez le 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C3D42"/>
    <w:rsid w:val="0010126C"/>
    <w:rsid w:val="00135901"/>
    <w:rsid w:val="001C7C7E"/>
    <w:rsid w:val="00231D8C"/>
    <w:rsid w:val="00294D62"/>
    <w:rsid w:val="00502E9A"/>
    <w:rsid w:val="00671A11"/>
    <w:rsid w:val="006C461D"/>
    <w:rsid w:val="00853C9A"/>
    <w:rsid w:val="00995A44"/>
    <w:rsid w:val="00A0578A"/>
    <w:rsid w:val="00CC3D42"/>
    <w:rsid w:val="00D20F68"/>
    <w:rsid w:val="00EE0EAB"/>
    <w:rsid w:val="00F61C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2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0684D9C1FA47A8827E53DA35B9514A">
    <w:name w:val="3D0684D9C1FA47A8827E53DA35B9514A"/>
    <w:rsid w:val="00CC3D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7"/>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2DA9993-8F4D-4797-979F-4F967CC56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2570</Words>
  <Characters>14651</Characters>
  <Application>Microsoft Office Word</Application>
  <DocSecurity>0</DocSecurity>
  <Lines>122</Lines>
  <Paragraphs>34</Paragraphs>
  <ScaleCrop>false</ScaleCrop>
  <Company>© dr. Šarūnas Packevičius, KTU</Company>
  <LinksUpToDate>false</LinksUpToDate>
  <CharactersWithSpaces>17187</CharactersWithSpaces>
  <SharedDoc>false</SharedDoc>
  <HLinks>
    <vt:vector size="96" baseType="variant">
      <vt:variant>
        <vt:i4>1114163</vt:i4>
      </vt:variant>
      <vt:variant>
        <vt:i4>92</vt:i4>
      </vt:variant>
      <vt:variant>
        <vt:i4>0</vt:i4>
      </vt:variant>
      <vt:variant>
        <vt:i4>5</vt:i4>
      </vt:variant>
      <vt:variant>
        <vt:lpwstr/>
      </vt:variant>
      <vt:variant>
        <vt:lpwstr>_Toc161705329</vt:lpwstr>
      </vt:variant>
      <vt:variant>
        <vt:i4>1114163</vt:i4>
      </vt:variant>
      <vt:variant>
        <vt:i4>86</vt:i4>
      </vt:variant>
      <vt:variant>
        <vt:i4>0</vt:i4>
      </vt:variant>
      <vt:variant>
        <vt:i4>5</vt:i4>
      </vt:variant>
      <vt:variant>
        <vt:lpwstr/>
      </vt:variant>
      <vt:variant>
        <vt:lpwstr>_Toc161705328</vt:lpwstr>
      </vt:variant>
      <vt:variant>
        <vt:i4>1114163</vt:i4>
      </vt:variant>
      <vt:variant>
        <vt:i4>80</vt:i4>
      </vt:variant>
      <vt:variant>
        <vt:i4>0</vt:i4>
      </vt:variant>
      <vt:variant>
        <vt:i4>5</vt:i4>
      </vt:variant>
      <vt:variant>
        <vt:lpwstr/>
      </vt:variant>
      <vt:variant>
        <vt:lpwstr>_Toc161705327</vt:lpwstr>
      </vt:variant>
      <vt:variant>
        <vt:i4>1114163</vt:i4>
      </vt:variant>
      <vt:variant>
        <vt:i4>74</vt:i4>
      </vt:variant>
      <vt:variant>
        <vt:i4>0</vt:i4>
      </vt:variant>
      <vt:variant>
        <vt:i4>5</vt:i4>
      </vt:variant>
      <vt:variant>
        <vt:lpwstr/>
      </vt:variant>
      <vt:variant>
        <vt:lpwstr>_Toc161705326</vt:lpwstr>
      </vt:variant>
      <vt:variant>
        <vt:i4>1114163</vt:i4>
      </vt:variant>
      <vt:variant>
        <vt:i4>68</vt:i4>
      </vt:variant>
      <vt:variant>
        <vt:i4>0</vt:i4>
      </vt:variant>
      <vt:variant>
        <vt:i4>5</vt:i4>
      </vt:variant>
      <vt:variant>
        <vt:lpwstr/>
      </vt:variant>
      <vt:variant>
        <vt:lpwstr>_Toc161705325</vt:lpwstr>
      </vt:variant>
      <vt:variant>
        <vt:i4>1114163</vt:i4>
      </vt:variant>
      <vt:variant>
        <vt:i4>62</vt:i4>
      </vt:variant>
      <vt:variant>
        <vt:i4>0</vt:i4>
      </vt:variant>
      <vt:variant>
        <vt:i4>5</vt:i4>
      </vt:variant>
      <vt:variant>
        <vt:lpwstr/>
      </vt:variant>
      <vt:variant>
        <vt:lpwstr>_Toc161705324</vt:lpwstr>
      </vt:variant>
      <vt:variant>
        <vt:i4>1114163</vt:i4>
      </vt:variant>
      <vt:variant>
        <vt:i4>56</vt:i4>
      </vt:variant>
      <vt:variant>
        <vt:i4>0</vt:i4>
      </vt:variant>
      <vt:variant>
        <vt:i4>5</vt:i4>
      </vt:variant>
      <vt:variant>
        <vt:lpwstr/>
      </vt:variant>
      <vt:variant>
        <vt:lpwstr>_Toc161705323</vt:lpwstr>
      </vt:variant>
      <vt:variant>
        <vt:i4>1114163</vt:i4>
      </vt:variant>
      <vt:variant>
        <vt:i4>50</vt:i4>
      </vt:variant>
      <vt:variant>
        <vt:i4>0</vt:i4>
      </vt:variant>
      <vt:variant>
        <vt:i4>5</vt:i4>
      </vt:variant>
      <vt:variant>
        <vt:lpwstr/>
      </vt:variant>
      <vt:variant>
        <vt:lpwstr>_Toc161705322</vt:lpwstr>
      </vt:variant>
      <vt:variant>
        <vt:i4>1114163</vt:i4>
      </vt:variant>
      <vt:variant>
        <vt:i4>44</vt:i4>
      </vt:variant>
      <vt:variant>
        <vt:i4>0</vt:i4>
      </vt:variant>
      <vt:variant>
        <vt:i4>5</vt:i4>
      </vt:variant>
      <vt:variant>
        <vt:lpwstr/>
      </vt:variant>
      <vt:variant>
        <vt:lpwstr>_Toc161705321</vt:lpwstr>
      </vt:variant>
      <vt:variant>
        <vt:i4>1114163</vt:i4>
      </vt:variant>
      <vt:variant>
        <vt:i4>38</vt:i4>
      </vt:variant>
      <vt:variant>
        <vt:i4>0</vt:i4>
      </vt:variant>
      <vt:variant>
        <vt:i4>5</vt:i4>
      </vt:variant>
      <vt:variant>
        <vt:lpwstr/>
      </vt:variant>
      <vt:variant>
        <vt:lpwstr>_Toc161705320</vt:lpwstr>
      </vt:variant>
      <vt:variant>
        <vt:i4>1179699</vt:i4>
      </vt:variant>
      <vt:variant>
        <vt:i4>32</vt:i4>
      </vt:variant>
      <vt:variant>
        <vt:i4>0</vt:i4>
      </vt:variant>
      <vt:variant>
        <vt:i4>5</vt:i4>
      </vt:variant>
      <vt:variant>
        <vt:lpwstr/>
      </vt:variant>
      <vt:variant>
        <vt:lpwstr>_Toc161705319</vt:lpwstr>
      </vt:variant>
      <vt:variant>
        <vt:i4>1179699</vt:i4>
      </vt:variant>
      <vt:variant>
        <vt:i4>26</vt:i4>
      </vt:variant>
      <vt:variant>
        <vt:i4>0</vt:i4>
      </vt:variant>
      <vt:variant>
        <vt:i4>5</vt:i4>
      </vt:variant>
      <vt:variant>
        <vt:lpwstr/>
      </vt:variant>
      <vt:variant>
        <vt:lpwstr>_Toc161705318</vt:lpwstr>
      </vt:variant>
      <vt:variant>
        <vt:i4>1179699</vt:i4>
      </vt:variant>
      <vt:variant>
        <vt:i4>20</vt:i4>
      </vt:variant>
      <vt:variant>
        <vt:i4>0</vt:i4>
      </vt:variant>
      <vt:variant>
        <vt:i4>5</vt:i4>
      </vt:variant>
      <vt:variant>
        <vt:lpwstr/>
      </vt:variant>
      <vt:variant>
        <vt:lpwstr>_Toc161705317</vt:lpwstr>
      </vt:variant>
      <vt:variant>
        <vt:i4>1179699</vt:i4>
      </vt:variant>
      <vt:variant>
        <vt:i4>14</vt:i4>
      </vt:variant>
      <vt:variant>
        <vt:i4>0</vt:i4>
      </vt:variant>
      <vt:variant>
        <vt:i4>5</vt:i4>
      </vt:variant>
      <vt:variant>
        <vt:lpwstr/>
      </vt:variant>
      <vt:variant>
        <vt:lpwstr>_Toc161705316</vt:lpwstr>
      </vt:variant>
      <vt:variant>
        <vt:i4>1179699</vt:i4>
      </vt:variant>
      <vt:variant>
        <vt:i4>8</vt:i4>
      </vt:variant>
      <vt:variant>
        <vt:i4>0</vt:i4>
      </vt:variant>
      <vt:variant>
        <vt:i4>5</vt:i4>
      </vt:variant>
      <vt:variant>
        <vt:lpwstr/>
      </vt:variant>
      <vt:variant>
        <vt:lpwstr>_Toc161705315</vt:lpwstr>
      </vt:variant>
      <vt:variant>
        <vt:i4>1179699</vt:i4>
      </vt:variant>
      <vt:variant>
        <vt:i4>2</vt:i4>
      </vt:variant>
      <vt:variant>
        <vt:i4>0</vt:i4>
      </vt:variant>
      <vt:variant>
        <vt:i4>5</vt:i4>
      </vt:variant>
      <vt:variant>
        <vt:lpwstr/>
      </vt:variant>
      <vt:variant>
        <vt:lpwstr>_Toc161705314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root456</dc:creator>
  <cp:keywords/>
  <cp:lastModifiedBy>Rokas Gudžiūnas</cp:lastModifiedBy>
  <cp:revision>2</cp:revision>
  <dcterms:created xsi:type="dcterms:W3CDTF">2024-03-19T17:05:00Z</dcterms:created>
  <dcterms:modified xsi:type="dcterms:W3CDTF">2024-03-19T17:05:00Z</dcterms:modified>
</cp:coreProperties>
</file>